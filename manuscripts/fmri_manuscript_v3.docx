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4D9C3" w14:textId="77777777" w:rsidR="00AA7A98" w:rsidRPr="00AA7A98" w:rsidRDefault="00AA7A98" w:rsidP="00AA7A98">
      <w:pPr>
        <w:jc w:val="center"/>
        <w:rPr>
          <w:rFonts w:eastAsia="Tahoma"/>
          <w:b/>
          <w:sz w:val="32"/>
          <w:szCs w:val="32"/>
        </w:rPr>
      </w:pPr>
      <w:r w:rsidRPr="00AA7A98">
        <w:rPr>
          <w:b/>
          <w:sz w:val="32"/>
          <w:szCs w:val="32"/>
        </w:rPr>
        <w:t>Journal Section: Behavioral/Systems/Cognitive</w:t>
      </w:r>
    </w:p>
    <w:p w14:paraId="0122DC4B" w14:textId="579F077D" w:rsidR="00AA7A98" w:rsidRPr="005C3DCE" w:rsidRDefault="00440915" w:rsidP="00AA7A98">
      <w:pPr>
        <w:pStyle w:val="Heading1"/>
        <w:jc w:val="center"/>
        <w:rPr>
          <w:b w:val="0"/>
        </w:rPr>
      </w:pPr>
      <w:r>
        <w:t>Changes in BOLD adaptation and functional connectivity induced by t</w:t>
      </w:r>
      <w:r w:rsidR="00AA7A98" w:rsidRPr="005C3DCE">
        <w:t xml:space="preserve">ranscranial alternating current stimulation </w:t>
      </w:r>
    </w:p>
    <w:p w14:paraId="3169E38B" w14:textId="77777777" w:rsidR="00AA7A98" w:rsidRPr="00984237" w:rsidRDefault="00AA7A98" w:rsidP="00AA7A98"/>
    <w:p w14:paraId="464B0B1D" w14:textId="21E0BDD4" w:rsidR="00AA7A98" w:rsidRDefault="00AA7A98" w:rsidP="00AA7A98">
      <w:pPr>
        <w:jc w:val="center"/>
        <w:rPr>
          <w:sz w:val="24"/>
          <w:szCs w:val="24"/>
        </w:rPr>
      </w:pPr>
      <w:r w:rsidRPr="00984237">
        <w:rPr>
          <w:sz w:val="24"/>
          <w:szCs w:val="24"/>
          <w:u w:val="single"/>
        </w:rPr>
        <w:t>Kohitij Kar</w:t>
      </w:r>
      <w:r w:rsidRPr="00080A77">
        <w:rPr>
          <w:sz w:val="24"/>
          <w:szCs w:val="24"/>
        </w:rPr>
        <w:t xml:space="preserve">, </w:t>
      </w:r>
      <w:r w:rsidR="00790817">
        <w:rPr>
          <w:sz w:val="24"/>
          <w:szCs w:val="24"/>
        </w:rPr>
        <w:t xml:space="preserve">Takuya Ito, </w:t>
      </w:r>
      <w:r w:rsidRPr="00080A77">
        <w:rPr>
          <w:sz w:val="24"/>
          <w:szCs w:val="24"/>
        </w:rPr>
        <w:t xml:space="preserve">Jessica Wright, </w:t>
      </w:r>
      <w:r w:rsidR="00790817">
        <w:rPr>
          <w:sz w:val="24"/>
          <w:szCs w:val="24"/>
        </w:rPr>
        <w:t>Michael W. Cole</w:t>
      </w:r>
      <w:ins w:id="0" w:author="Bart vision.rutgers.edu" w:date="2016-03-14T16:53:00Z">
        <w:r w:rsidR="005F171C">
          <w:rPr>
            <w:sz w:val="24"/>
            <w:szCs w:val="24"/>
          </w:rPr>
          <w:t>,</w:t>
        </w:r>
      </w:ins>
      <w:r w:rsidR="00790817">
        <w:rPr>
          <w:sz w:val="24"/>
          <w:szCs w:val="24"/>
        </w:rPr>
        <w:t xml:space="preserve"> </w:t>
      </w:r>
      <w:r w:rsidRPr="00080A77">
        <w:rPr>
          <w:sz w:val="24"/>
          <w:szCs w:val="24"/>
        </w:rPr>
        <w:t>and Bart Krekelberg</w:t>
      </w:r>
    </w:p>
    <w:p w14:paraId="47F61EAE" w14:textId="77777777" w:rsidR="00AA7A98" w:rsidRDefault="00AA7A98" w:rsidP="00AA7A98">
      <w:pPr>
        <w:rPr>
          <w:sz w:val="24"/>
          <w:szCs w:val="24"/>
        </w:rPr>
      </w:pPr>
    </w:p>
    <w:p w14:paraId="4803D1C7" w14:textId="77777777" w:rsidR="00AA7A98" w:rsidRPr="005F3BA5" w:rsidRDefault="00AA7A98" w:rsidP="00AA7A98">
      <w:pPr>
        <w:spacing w:line="360" w:lineRule="auto"/>
        <w:rPr>
          <w:rFonts w:ascii="Tahoma" w:eastAsia="Tahoma" w:hAnsi="Tahoma" w:cs="Tahoma"/>
          <w:b/>
          <w:sz w:val="20"/>
        </w:rPr>
      </w:pPr>
      <w:r w:rsidRPr="005F3BA5">
        <w:rPr>
          <w:rFonts w:ascii="Tahoma" w:eastAsia="Tahoma" w:hAnsi="Tahoma" w:cs="Tahoma"/>
          <w:b/>
          <w:sz w:val="20"/>
        </w:rPr>
        <w:t>Correspondence To:</w:t>
      </w:r>
    </w:p>
    <w:p w14:paraId="55938D98" w14:textId="77777777" w:rsidR="00AA7A98" w:rsidRPr="005F3BA5" w:rsidRDefault="00AA7A98" w:rsidP="00964C13">
      <w:pPr>
        <w:pStyle w:val="NoSpacing"/>
        <w:jc w:val="both"/>
      </w:pPr>
      <w:r w:rsidRPr="005F3BA5">
        <w:rPr>
          <w:b/>
        </w:rPr>
        <w:tab/>
      </w:r>
      <w:r>
        <w:t>Kohitij Kar</w:t>
      </w:r>
    </w:p>
    <w:p w14:paraId="18ABD2F1" w14:textId="77777777" w:rsidR="00AA7A98" w:rsidRPr="005F3BA5" w:rsidRDefault="00AA7A98" w:rsidP="00964C13">
      <w:pPr>
        <w:pStyle w:val="NoSpacing"/>
        <w:ind w:firstLine="720"/>
        <w:jc w:val="both"/>
        <w:rPr>
          <w:b/>
        </w:rPr>
      </w:pPr>
      <w:r w:rsidRPr="005F3BA5">
        <w:t>Center for Molecular and Behavioral Neuroscience</w:t>
      </w:r>
    </w:p>
    <w:p w14:paraId="12C82F69" w14:textId="77777777" w:rsidR="00AA7A98" w:rsidRPr="005F3BA5" w:rsidRDefault="00AA7A98" w:rsidP="00964C13">
      <w:pPr>
        <w:pStyle w:val="NoSpacing"/>
        <w:jc w:val="both"/>
      </w:pPr>
      <w:r w:rsidRPr="005F3BA5">
        <w:tab/>
        <w:t>Rutgers University</w:t>
      </w:r>
    </w:p>
    <w:p w14:paraId="24CF8A0A" w14:textId="77777777" w:rsidR="00AA7A98" w:rsidRPr="005F3BA5" w:rsidRDefault="00AA7A98" w:rsidP="00964C13">
      <w:pPr>
        <w:pStyle w:val="NoSpacing"/>
        <w:jc w:val="both"/>
      </w:pPr>
      <w:r w:rsidRPr="005F3BA5">
        <w:tab/>
        <w:t>197 University Ave</w:t>
      </w:r>
    </w:p>
    <w:p w14:paraId="48EF72A1" w14:textId="77777777" w:rsidR="00AA7A98" w:rsidRPr="005F3BA5" w:rsidRDefault="00AA7A98" w:rsidP="00964C13">
      <w:pPr>
        <w:pStyle w:val="NoSpacing"/>
        <w:jc w:val="both"/>
      </w:pPr>
      <w:r w:rsidRPr="005F3BA5">
        <w:tab/>
        <w:t>Newark, NJ 07102</w:t>
      </w:r>
    </w:p>
    <w:p w14:paraId="250D71E4" w14:textId="77777777" w:rsidR="00AA7A98" w:rsidRPr="004E6077" w:rsidRDefault="00AA7A98" w:rsidP="00964C13">
      <w:pPr>
        <w:pStyle w:val="NoSpacing"/>
        <w:jc w:val="both"/>
      </w:pPr>
      <w:r w:rsidRPr="005F3BA5">
        <w:tab/>
      </w:r>
    </w:p>
    <w:p w14:paraId="0FD704C8" w14:textId="77777777" w:rsidR="00AA7A98" w:rsidRDefault="00AA7A98" w:rsidP="00964C13">
      <w:pPr>
        <w:pStyle w:val="NoSpacing"/>
        <w:jc w:val="both"/>
      </w:pPr>
      <w:r w:rsidRPr="004E6077">
        <w:tab/>
        <w:t xml:space="preserve">E: </w:t>
      </w:r>
      <w:hyperlink r:id="rId9" w:history="1">
        <w:r w:rsidRPr="00BE0A03">
          <w:rPr>
            <w:rStyle w:val="Hyperlink"/>
            <w:rFonts w:ascii="Tahoma" w:eastAsia="Tahoma" w:hAnsi="Tahoma" w:cs="Tahoma"/>
            <w:sz w:val="20"/>
          </w:rPr>
          <w:t>kohitij@vision.rutgers.edu</w:t>
        </w:r>
      </w:hyperlink>
    </w:p>
    <w:p w14:paraId="46DF3509" w14:textId="77777777" w:rsidR="00AA7A98" w:rsidRPr="004E6077" w:rsidRDefault="00AA7A98" w:rsidP="00AA7A98">
      <w:pPr>
        <w:spacing w:line="360" w:lineRule="auto"/>
        <w:rPr>
          <w:rFonts w:ascii="Tahoma" w:eastAsia="Tahoma" w:hAnsi="Tahoma" w:cs="Tahoma"/>
          <w:sz w:val="20"/>
        </w:rPr>
      </w:pPr>
    </w:p>
    <w:p w14:paraId="7C0285F0" w14:textId="05F4819B" w:rsidR="00AA7A98" w:rsidRPr="005F3BA5" w:rsidRDefault="00AA7A98" w:rsidP="00AA7A98">
      <w:pPr>
        <w:spacing w:line="360" w:lineRule="auto"/>
        <w:rPr>
          <w:rFonts w:ascii="Tahoma" w:eastAsia="Tahoma" w:hAnsi="Tahoma" w:cs="Tahoma"/>
          <w:sz w:val="20"/>
        </w:rPr>
      </w:pPr>
      <w:r w:rsidRPr="005F171C">
        <w:rPr>
          <w:rFonts w:ascii="Tahoma" w:eastAsia="Tahoma" w:hAnsi="Tahoma" w:cs="Tahoma"/>
          <w:b/>
          <w:bCs/>
          <w:sz w:val="20"/>
          <w:szCs w:val="20"/>
        </w:rPr>
        <w:t xml:space="preserve">Number of figures: </w:t>
      </w:r>
      <w:ins w:id="1" w:author="Kohitij Kar" w:date="2016-03-11T23:30:00Z">
        <w:r w:rsidR="7C90F6F8" w:rsidRPr="005F171C">
          <w:rPr>
            <w:rFonts w:ascii="Tahoma" w:eastAsia="Tahoma" w:hAnsi="Tahoma" w:cs="Tahoma"/>
            <w:b/>
            <w:bCs/>
            <w:sz w:val="20"/>
            <w:szCs w:val="20"/>
          </w:rPr>
          <w:t>XX</w:t>
        </w:r>
      </w:ins>
      <w:del w:id="2" w:author="Kohitij Kar" w:date="2016-03-11T23:30:00Z">
        <w:r w:rsidDel="7C90F6F8">
          <w:rPr>
            <w:rFonts w:ascii="Tahoma" w:eastAsia="Tahoma" w:hAnsi="Tahoma" w:cs="Tahoma"/>
            <w:sz w:val="20"/>
          </w:rPr>
          <w:delText>4</w:delText>
        </w:r>
      </w:del>
    </w:p>
    <w:p w14:paraId="07D94911" w14:textId="3A52B88E" w:rsidR="00AA7A98" w:rsidRPr="005F3BA5" w:rsidRDefault="00AA7A98" w:rsidP="00AA7A98">
      <w:pPr>
        <w:spacing w:line="360" w:lineRule="auto"/>
        <w:rPr>
          <w:rFonts w:ascii="Tahoma" w:eastAsia="Tahoma" w:hAnsi="Tahoma" w:cs="Tahoma"/>
          <w:sz w:val="20"/>
        </w:rPr>
      </w:pPr>
      <w:r w:rsidRPr="002704CD">
        <w:rPr>
          <w:rFonts w:ascii="Tahoma" w:eastAsia="Tahoma" w:hAnsi="Tahoma" w:cs="Tahoma"/>
          <w:b/>
          <w:bCs/>
          <w:sz w:val="20"/>
          <w:szCs w:val="20"/>
        </w:rPr>
        <w:t xml:space="preserve">Number of pages: </w:t>
      </w:r>
      <w:ins w:id="3" w:author="Kohitij Kar" w:date="2016-03-11T23:30:00Z">
        <w:r w:rsidR="7C90F6F8" w:rsidRPr="002704CD">
          <w:rPr>
            <w:rFonts w:ascii="Tahoma" w:eastAsia="Tahoma" w:hAnsi="Tahoma" w:cs="Tahoma"/>
            <w:b/>
            <w:bCs/>
            <w:sz w:val="20"/>
            <w:szCs w:val="20"/>
          </w:rPr>
          <w:t>XX</w:t>
        </w:r>
      </w:ins>
      <w:del w:id="4" w:author="Kohitij Kar" w:date="2016-03-11T23:30:00Z">
        <w:r w:rsidDel="7C90F6F8">
          <w:rPr>
            <w:rFonts w:ascii="Tahoma" w:eastAsia="Tahoma" w:hAnsi="Tahoma" w:cs="Tahoma"/>
            <w:sz w:val="20"/>
          </w:rPr>
          <w:delText>16</w:delText>
        </w:r>
      </w:del>
    </w:p>
    <w:p w14:paraId="35D4D4D6" w14:textId="77777777" w:rsidR="00AA7A98" w:rsidRDefault="00AA7A98" w:rsidP="00AA7A98">
      <w:pPr>
        <w:spacing w:line="360" w:lineRule="auto"/>
        <w:rPr>
          <w:rFonts w:ascii="Tahoma" w:eastAsia="Tahoma" w:hAnsi="Tahoma" w:cs="Tahoma"/>
          <w:sz w:val="20"/>
        </w:rPr>
      </w:pPr>
      <w:r w:rsidRPr="005F3BA5">
        <w:rPr>
          <w:rFonts w:ascii="Tahoma" w:eastAsia="Tahoma" w:hAnsi="Tahoma" w:cs="Tahoma"/>
          <w:b/>
          <w:sz w:val="20"/>
        </w:rPr>
        <w:t xml:space="preserve">Number of words: </w:t>
      </w:r>
      <w:r w:rsidR="002740CA">
        <w:rPr>
          <w:rFonts w:ascii="Tahoma" w:eastAsia="Tahoma" w:hAnsi="Tahoma" w:cs="Tahoma"/>
          <w:sz w:val="20"/>
        </w:rPr>
        <w:t>XX</w:t>
      </w:r>
      <w:r w:rsidRPr="005F3BA5">
        <w:rPr>
          <w:rFonts w:ascii="Tahoma" w:eastAsia="Tahoma" w:hAnsi="Tahoma" w:cs="Tahoma"/>
          <w:sz w:val="20"/>
        </w:rPr>
        <w:t xml:space="preserve">(abstract), </w:t>
      </w:r>
      <w:r w:rsidR="002740CA">
        <w:rPr>
          <w:rFonts w:ascii="Tahoma" w:eastAsia="Tahoma" w:hAnsi="Tahoma" w:cs="Tahoma"/>
          <w:sz w:val="20"/>
        </w:rPr>
        <w:t>XX</w:t>
      </w:r>
      <w:r>
        <w:rPr>
          <w:rFonts w:ascii="Tahoma" w:eastAsia="Tahoma" w:hAnsi="Tahoma" w:cs="Tahoma"/>
          <w:sz w:val="20"/>
        </w:rPr>
        <w:t xml:space="preserve">(introduction), and </w:t>
      </w:r>
      <w:r w:rsidR="002740CA">
        <w:rPr>
          <w:rFonts w:ascii="Tahoma" w:eastAsia="Tahoma" w:hAnsi="Tahoma" w:cs="Tahoma"/>
          <w:sz w:val="20"/>
        </w:rPr>
        <w:t>XX</w:t>
      </w:r>
      <w:r w:rsidRPr="005F3BA5">
        <w:rPr>
          <w:rFonts w:ascii="Tahoma" w:eastAsia="Tahoma" w:hAnsi="Tahoma" w:cs="Tahoma"/>
          <w:sz w:val="20"/>
        </w:rPr>
        <w:t>(discussion)</w:t>
      </w:r>
    </w:p>
    <w:p w14:paraId="40F5F068" w14:textId="77777777" w:rsidR="00AA7A98" w:rsidRPr="005F3BA5" w:rsidRDefault="00AA7A98" w:rsidP="00AA7A98">
      <w:pPr>
        <w:spacing w:line="360" w:lineRule="auto"/>
        <w:rPr>
          <w:rFonts w:ascii="Times New Roman" w:hAnsi="Symbol"/>
          <w:szCs w:val="24"/>
        </w:rPr>
      </w:pPr>
    </w:p>
    <w:p w14:paraId="36149761" w14:textId="77777777" w:rsidR="00AA7A98" w:rsidRPr="005F3BA5" w:rsidRDefault="00AA7A98" w:rsidP="00AA7A98">
      <w:pPr>
        <w:pStyle w:val="Heading2"/>
        <w:spacing w:before="0" w:line="276" w:lineRule="auto"/>
        <w:rPr>
          <w:rFonts w:eastAsia="Tahoma"/>
        </w:rPr>
      </w:pPr>
      <w:r w:rsidRPr="005F3BA5">
        <w:rPr>
          <w:rFonts w:eastAsia="Tahoma"/>
        </w:rPr>
        <w:t>Keywords</w:t>
      </w:r>
    </w:p>
    <w:p w14:paraId="4F0036A9" w14:textId="77777777" w:rsidR="00AA7A98" w:rsidRPr="005F3BA5" w:rsidRDefault="00AA7A98" w:rsidP="00AA7A98">
      <w:pPr>
        <w:spacing w:after="240"/>
        <w:rPr>
          <w:rFonts w:eastAsia="Tahoma"/>
        </w:rPr>
      </w:pPr>
      <w:r>
        <w:rPr>
          <w:rFonts w:eastAsia="Tahoma"/>
        </w:rPr>
        <w:t>Transcranial alternating current stimulation</w:t>
      </w:r>
      <w:r w:rsidRPr="005F3BA5">
        <w:rPr>
          <w:rFonts w:eastAsia="Tahoma"/>
        </w:rPr>
        <w:t xml:space="preserve">, </w:t>
      </w:r>
      <w:r w:rsidR="00027291">
        <w:rPr>
          <w:rFonts w:eastAsia="Tahoma"/>
        </w:rPr>
        <w:t xml:space="preserve">fMRI, </w:t>
      </w:r>
      <w:r>
        <w:rPr>
          <w:rFonts w:eastAsia="Tahoma"/>
        </w:rPr>
        <w:t>motion adaptation</w:t>
      </w:r>
      <w:r w:rsidRPr="005F3BA5">
        <w:rPr>
          <w:rFonts w:eastAsia="Tahoma"/>
        </w:rPr>
        <w:t xml:space="preserve">, </w:t>
      </w:r>
      <w:r>
        <w:rPr>
          <w:rFonts w:eastAsia="Tahoma"/>
        </w:rPr>
        <w:t>mechanisms</w:t>
      </w:r>
      <w:r w:rsidR="00027291">
        <w:rPr>
          <w:rFonts w:eastAsia="Tahoma"/>
        </w:rPr>
        <w:t>, BOLD, functional connectivity</w:t>
      </w:r>
      <w:r>
        <w:rPr>
          <w:rFonts w:eastAsia="Tahoma"/>
        </w:rPr>
        <w:t xml:space="preserve"> </w:t>
      </w:r>
    </w:p>
    <w:p w14:paraId="563DC3BD" w14:textId="77777777" w:rsidR="00AA7A98" w:rsidRPr="005F3BA5" w:rsidRDefault="00AA7A98" w:rsidP="00AA7A98">
      <w:pPr>
        <w:pStyle w:val="Heading2"/>
        <w:spacing w:line="276" w:lineRule="auto"/>
        <w:rPr>
          <w:rFonts w:eastAsia="Tahoma"/>
        </w:rPr>
      </w:pPr>
      <w:r w:rsidRPr="005F3BA5">
        <w:rPr>
          <w:rFonts w:eastAsia="Tahoma"/>
        </w:rPr>
        <w:t>Conflict of Interest</w:t>
      </w:r>
    </w:p>
    <w:p w14:paraId="1A8B1B67" w14:textId="77777777" w:rsidR="00AA7A98" w:rsidRPr="00EC23DE" w:rsidRDefault="00AA7A98" w:rsidP="00AA7A98">
      <w:pPr>
        <w:rPr>
          <w:rFonts w:eastAsia="Tahoma"/>
        </w:rPr>
      </w:pPr>
      <w:r w:rsidRPr="00EC23DE">
        <w:rPr>
          <w:rFonts w:eastAsia="Tahoma"/>
        </w:rPr>
        <w:t>A patent application has been ﬁled on subject matter disclosed in this</w:t>
      </w:r>
      <w:r>
        <w:rPr>
          <w:rFonts w:eastAsia="Tahoma"/>
        </w:rPr>
        <w:t xml:space="preserve"> </w:t>
      </w:r>
      <w:r w:rsidRPr="00EC23DE">
        <w:rPr>
          <w:rFonts w:eastAsia="Tahoma"/>
        </w:rPr>
        <w:t>manuscript.</w:t>
      </w:r>
    </w:p>
    <w:p w14:paraId="65A70DEA" w14:textId="77777777" w:rsidR="00AA7A98" w:rsidRPr="005F3BA5" w:rsidRDefault="00AA7A98" w:rsidP="00AA7A98">
      <w:pPr>
        <w:pStyle w:val="Heading2"/>
        <w:spacing w:before="0" w:line="276" w:lineRule="auto"/>
        <w:rPr>
          <w:rFonts w:eastAsia="Tahoma"/>
        </w:rPr>
      </w:pPr>
      <w:r w:rsidRPr="005F3BA5">
        <w:rPr>
          <w:rFonts w:eastAsia="Tahoma"/>
        </w:rPr>
        <w:t>Acknowledgements</w:t>
      </w:r>
    </w:p>
    <w:p w14:paraId="54CDBF7F" w14:textId="77777777" w:rsidR="00AA7A98" w:rsidRDefault="00AA7A98" w:rsidP="00AA7A98">
      <w:pPr>
        <w:jc w:val="both"/>
        <w:rPr>
          <w:rFonts w:eastAsia="Tahoma"/>
        </w:rPr>
      </w:pPr>
      <w:r w:rsidRPr="00AA7A98">
        <w:rPr>
          <w:rFonts w:eastAsia="Tahoma"/>
        </w:rPr>
        <w:t xml:space="preserve">Research reported in this publication was supported by Eye Institute of the National Institutes of Health, USA under award number EY017605, the Charles and Johanna Busch Memorial Fund at Rutgers, The State University of New Jersey, and the Army Research Office (W911NF-14-1-0408). We thank </w:t>
      </w:r>
      <w:r>
        <w:rPr>
          <w:rFonts w:eastAsia="Tahoma"/>
        </w:rPr>
        <w:t>Gregg Ferencz</w:t>
      </w:r>
      <w:r w:rsidRPr="00AA7A98">
        <w:rPr>
          <w:rFonts w:eastAsia="Tahoma"/>
        </w:rPr>
        <w:t xml:space="preserve"> and </w:t>
      </w:r>
      <w:r>
        <w:rPr>
          <w:rFonts w:eastAsia="Tahoma"/>
        </w:rPr>
        <w:t>Jasmine Seigel</w:t>
      </w:r>
      <w:r w:rsidRPr="00AA7A98">
        <w:rPr>
          <w:rFonts w:eastAsia="Tahoma"/>
        </w:rPr>
        <w:t xml:space="preserve"> for excellent technical support.</w:t>
      </w:r>
      <w:r w:rsidR="00374D3A">
        <w:rPr>
          <w:rFonts w:eastAsia="Tahoma"/>
        </w:rPr>
        <w:t xml:space="preserve"> We also thank Melanie Arroyave, Sophia Chirayil and Heta Patel for assistance during data collection. </w:t>
      </w:r>
    </w:p>
    <w:p w14:paraId="74383DC8" w14:textId="77777777" w:rsidR="00AA7A98" w:rsidRDefault="00AA7A98" w:rsidP="00AA7A98">
      <w:pPr>
        <w:rPr>
          <w:rFonts w:eastAsia="Tahoma"/>
        </w:rPr>
      </w:pPr>
    </w:p>
    <w:p w14:paraId="2CA708E9" w14:textId="77777777" w:rsidR="00AA7A98" w:rsidRDefault="00AA7A98" w:rsidP="00AA7A98">
      <w:pPr>
        <w:rPr>
          <w:rFonts w:eastAsia="Tahoma"/>
        </w:rPr>
      </w:pPr>
    </w:p>
    <w:p w14:paraId="1F0D91D0" w14:textId="77777777" w:rsidR="00E5694A" w:rsidRDefault="00E5694A" w:rsidP="007438DD">
      <w:pPr>
        <w:pStyle w:val="Heading1"/>
        <w:jc w:val="both"/>
      </w:pPr>
      <w:r>
        <w:lastRenderedPageBreak/>
        <w:t>Abstract</w:t>
      </w:r>
    </w:p>
    <w:p w14:paraId="669F90C2" w14:textId="77777777" w:rsidR="00E5694A" w:rsidRDefault="00E5694A" w:rsidP="00E5694A"/>
    <w:p w14:paraId="12814529" w14:textId="5FAD6F32" w:rsidR="00AA0191" w:rsidRPr="001812BF" w:rsidRDefault="00B42483" w:rsidP="003D3E01">
      <w:pPr>
        <w:jc w:val="both"/>
        <w:rPr>
          <w:sz w:val="24"/>
          <w:szCs w:val="24"/>
        </w:rPr>
      </w:pPr>
      <w:r w:rsidRPr="001812BF">
        <w:rPr>
          <w:sz w:val="24"/>
          <w:szCs w:val="24"/>
        </w:rPr>
        <w:t>Transcranial alternating current stimulation</w:t>
      </w:r>
      <w:r w:rsidR="003D3E01" w:rsidRPr="001812BF">
        <w:rPr>
          <w:sz w:val="24"/>
          <w:szCs w:val="24"/>
        </w:rPr>
        <w:t xml:space="preserve"> (tACS)</w:t>
      </w:r>
      <w:r w:rsidRPr="001812BF">
        <w:rPr>
          <w:sz w:val="24"/>
          <w:szCs w:val="24"/>
        </w:rPr>
        <w:t xml:space="preserve"> </w:t>
      </w:r>
      <w:r w:rsidR="005F171C">
        <w:rPr>
          <w:sz w:val="24"/>
          <w:szCs w:val="24"/>
        </w:rPr>
        <w:t>is</w:t>
      </w:r>
      <w:r w:rsidR="003D3E01" w:rsidRPr="001812BF">
        <w:rPr>
          <w:sz w:val="24"/>
          <w:szCs w:val="24"/>
        </w:rPr>
        <w:t xml:space="preserve"> </w:t>
      </w:r>
      <w:r w:rsidRPr="001812BF">
        <w:rPr>
          <w:sz w:val="24"/>
          <w:szCs w:val="24"/>
        </w:rPr>
        <w:t xml:space="preserve">used as </w:t>
      </w:r>
      <w:r w:rsidR="003D3E01" w:rsidRPr="001812BF">
        <w:rPr>
          <w:sz w:val="24"/>
          <w:szCs w:val="24"/>
        </w:rPr>
        <w:t xml:space="preserve">a </w:t>
      </w:r>
      <w:r w:rsidRPr="001812BF">
        <w:rPr>
          <w:sz w:val="24"/>
          <w:szCs w:val="24"/>
        </w:rPr>
        <w:t xml:space="preserve">non-invasive tool for cognitive enhancement and </w:t>
      </w:r>
      <w:r w:rsidR="003D3E01" w:rsidRPr="001812BF">
        <w:rPr>
          <w:sz w:val="24"/>
          <w:szCs w:val="24"/>
        </w:rPr>
        <w:t>c</w:t>
      </w:r>
      <w:r w:rsidRPr="001812BF">
        <w:rPr>
          <w:sz w:val="24"/>
          <w:szCs w:val="24"/>
        </w:rPr>
        <w:t xml:space="preserve">linical </w:t>
      </w:r>
      <w:r w:rsidR="003D3E01" w:rsidRPr="001812BF">
        <w:rPr>
          <w:sz w:val="24"/>
          <w:szCs w:val="24"/>
        </w:rPr>
        <w:t xml:space="preserve">applications. </w:t>
      </w:r>
      <w:r w:rsidR="005F171C">
        <w:rPr>
          <w:sz w:val="24"/>
          <w:szCs w:val="24"/>
        </w:rPr>
        <w:t>T</w:t>
      </w:r>
      <w:r w:rsidR="003D3E01" w:rsidRPr="001812BF">
        <w:rPr>
          <w:sz w:val="24"/>
          <w:szCs w:val="24"/>
        </w:rPr>
        <w:t xml:space="preserve">he physiological effects </w:t>
      </w:r>
      <w:r w:rsidR="005F171C">
        <w:rPr>
          <w:sz w:val="24"/>
          <w:szCs w:val="24"/>
        </w:rPr>
        <w:t xml:space="preserve">of </w:t>
      </w:r>
      <w:r w:rsidR="003D3E01" w:rsidRPr="001812BF">
        <w:rPr>
          <w:sz w:val="24"/>
          <w:szCs w:val="24"/>
        </w:rPr>
        <w:t>tACS</w:t>
      </w:r>
      <w:r w:rsidR="005F171C">
        <w:rPr>
          <w:sz w:val="24"/>
          <w:szCs w:val="24"/>
        </w:rPr>
        <w:t xml:space="preserve">, however, </w:t>
      </w:r>
      <w:r w:rsidR="00D305B9" w:rsidRPr="001812BF">
        <w:rPr>
          <w:sz w:val="24"/>
          <w:szCs w:val="24"/>
        </w:rPr>
        <w:t xml:space="preserve">are complex and </w:t>
      </w:r>
      <w:r w:rsidR="003D3E01" w:rsidRPr="001812BF">
        <w:rPr>
          <w:sz w:val="24"/>
          <w:szCs w:val="24"/>
        </w:rPr>
        <w:t>poorly underst</w:t>
      </w:r>
      <w:r w:rsidR="00AA0191" w:rsidRPr="001812BF">
        <w:rPr>
          <w:sz w:val="24"/>
          <w:szCs w:val="24"/>
        </w:rPr>
        <w:t>oo</w:t>
      </w:r>
      <w:r w:rsidR="003D3E01" w:rsidRPr="001812BF">
        <w:rPr>
          <w:sz w:val="24"/>
          <w:szCs w:val="24"/>
        </w:rPr>
        <w:t xml:space="preserve">d. </w:t>
      </w:r>
      <w:r w:rsidR="006E13FA" w:rsidRPr="001812BF">
        <w:rPr>
          <w:sz w:val="24"/>
          <w:szCs w:val="24"/>
        </w:rPr>
        <w:t xml:space="preserve">We have previously shown that tACS </w:t>
      </w:r>
      <w:r w:rsidR="00160ADF" w:rsidRPr="001812BF">
        <w:rPr>
          <w:sz w:val="24"/>
          <w:szCs w:val="24"/>
        </w:rPr>
        <w:t xml:space="preserve">applied over the motion sensitive area hMT+ in humans, </w:t>
      </w:r>
      <w:r w:rsidR="006E13FA" w:rsidRPr="001812BF">
        <w:rPr>
          <w:sz w:val="24"/>
          <w:szCs w:val="24"/>
        </w:rPr>
        <w:t xml:space="preserve">attenuates the </w:t>
      </w:r>
      <w:r w:rsidR="005F171C">
        <w:rPr>
          <w:sz w:val="24"/>
          <w:szCs w:val="24"/>
        </w:rPr>
        <w:t xml:space="preserve">behavioral </w:t>
      </w:r>
      <w:r w:rsidR="006E13FA" w:rsidRPr="001812BF">
        <w:rPr>
          <w:sz w:val="24"/>
          <w:szCs w:val="24"/>
        </w:rPr>
        <w:t xml:space="preserve">aftereffects of visual motion adaptation. </w:t>
      </w:r>
      <w:r w:rsidR="005F171C">
        <w:rPr>
          <w:sz w:val="24"/>
          <w:szCs w:val="24"/>
        </w:rPr>
        <w:t xml:space="preserve">This led to our hypothesis that tACS </w:t>
      </w:r>
      <w:r w:rsidR="00BD56DD">
        <w:rPr>
          <w:sz w:val="24"/>
          <w:szCs w:val="24"/>
        </w:rPr>
        <w:t xml:space="preserve">attenuates </w:t>
      </w:r>
      <w:r w:rsidR="005F171C">
        <w:rPr>
          <w:sz w:val="24"/>
          <w:szCs w:val="24"/>
        </w:rPr>
        <w:t xml:space="preserve">adaptation of motion selective neurons. Here we tested this hypothesis using </w:t>
      </w:r>
      <w:r w:rsidR="00AA0191" w:rsidRPr="001812BF">
        <w:rPr>
          <w:sz w:val="24"/>
          <w:szCs w:val="24"/>
        </w:rPr>
        <w:t>concurrent tACS and fMRI</w:t>
      </w:r>
      <w:r w:rsidR="005F171C">
        <w:rPr>
          <w:sz w:val="24"/>
          <w:szCs w:val="24"/>
        </w:rPr>
        <w:t xml:space="preserve"> and found that, indeed, </w:t>
      </w:r>
      <w:r w:rsidR="00AA0191" w:rsidRPr="001812BF">
        <w:rPr>
          <w:sz w:val="24"/>
          <w:szCs w:val="24"/>
        </w:rPr>
        <w:t xml:space="preserve">tACS </w:t>
      </w:r>
      <w:r w:rsidR="005F171C">
        <w:rPr>
          <w:sz w:val="24"/>
          <w:szCs w:val="24"/>
        </w:rPr>
        <w:t xml:space="preserve">attenuated </w:t>
      </w:r>
      <w:r w:rsidR="00AA0191" w:rsidRPr="001812BF">
        <w:rPr>
          <w:sz w:val="24"/>
          <w:szCs w:val="24"/>
        </w:rPr>
        <w:t>BOLD signal</w:t>
      </w:r>
      <w:r w:rsidR="00D305B9" w:rsidRPr="001812BF">
        <w:rPr>
          <w:sz w:val="24"/>
          <w:szCs w:val="24"/>
        </w:rPr>
        <w:t xml:space="preserve"> adaptation</w:t>
      </w:r>
      <w:r w:rsidR="005F171C">
        <w:rPr>
          <w:sz w:val="24"/>
          <w:szCs w:val="24"/>
        </w:rPr>
        <w:t xml:space="preserve"> in the human motion area (hMT+)</w:t>
      </w:r>
      <w:r w:rsidR="00D305B9" w:rsidRPr="001812BF">
        <w:rPr>
          <w:sz w:val="24"/>
          <w:szCs w:val="24"/>
        </w:rPr>
        <w:t xml:space="preserve">. </w:t>
      </w:r>
      <w:r w:rsidR="005F171C">
        <w:rPr>
          <w:sz w:val="24"/>
          <w:szCs w:val="24"/>
        </w:rPr>
        <w:t xml:space="preserve">Beyond BOLD amplitude changes, tACS also resulted in an increase in correlation (i.e. functional connectivity) between hMT+ in </w:t>
      </w:r>
      <w:r w:rsidR="00AA0191" w:rsidRPr="001812BF">
        <w:rPr>
          <w:sz w:val="24"/>
          <w:szCs w:val="24"/>
        </w:rPr>
        <w:t xml:space="preserve">the stimulated and non-stimulated hemispheres. </w:t>
      </w:r>
      <w:r w:rsidR="00AF5DB8" w:rsidRPr="001812BF">
        <w:rPr>
          <w:sz w:val="24"/>
          <w:szCs w:val="24"/>
        </w:rPr>
        <w:t xml:space="preserve">Taken together these findings </w:t>
      </w:r>
      <w:r w:rsidR="005F171C">
        <w:rPr>
          <w:sz w:val="24"/>
          <w:szCs w:val="24"/>
        </w:rPr>
        <w:t xml:space="preserve">support our hypothesis that </w:t>
      </w:r>
      <w:r w:rsidR="00AF5DB8" w:rsidRPr="001812BF">
        <w:rPr>
          <w:sz w:val="24"/>
          <w:szCs w:val="24"/>
        </w:rPr>
        <w:t>tACS</w:t>
      </w:r>
      <w:r w:rsidR="00AA0191" w:rsidRPr="001812BF">
        <w:rPr>
          <w:sz w:val="24"/>
          <w:szCs w:val="24"/>
        </w:rPr>
        <w:t xml:space="preserve"> </w:t>
      </w:r>
      <w:r w:rsidR="005F171C">
        <w:rPr>
          <w:sz w:val="24"/>
          <w:szCs w:val="24"/>
        </w:rPr>
        <w:t xml:space="preserve">attenuates sensory adaptation. </w:t>
      </w:r>
    </w:p>
    <w:p w14:paraId="30B88492" w14:textId="77777777" w:rsidR="00C1293C" w:rsidRDefault="00C1293C" w:rsidP="007438DD">
      <w:pPr>
        <w:pStyle w:val="Heading1"/>
        <w:jc w:val="both"/>
      </w:pPr>
      <w:r>
        <w:t>Introduction</w:t>
      </w:r>
    </w:p>
    <w:p w14:paraId="310C34F4" w14:textId="7F7B26C9" w:rsidR="00BD56DD" w:rsidRDefault="002C1A64" w:rsidP="00BD56DD">
      <w:pPr>
        <w:jc w:val="both"/>
        <w:rPr>
          <w:sz w:val="24"/>
          <w:szCs w:val="24"/>
        </w:rPr>
      </w:pPr>
      <w:r w:rsidRPr="00C93AC7">
        <w:rPr>
          <w:sz w:val="24"/>
          <w:szCs w:val="24"/>
        </w:rPr>
        <w:t xml:space="preserve">Transcranial alternating current stimulation (tACS) </w:t>
      </w:r>
      <w:r w:rsidR="00BD56DD">
        <w:rPr>
          <w:sz w:val="24"/>
          <w:szCs w:val="24"/>
        </w:rPr>
        <w:t xml:space="preserve">can modulate </w:t>
      </w:r>
      <w:r w:rsidRPr="00C93AC7">
        <w:rPr>
          <w:sz w:val="24"/>
          <w:szCs w:val="24"/>
        </w:rPr>
        <w:t xml:space="preserve">human behavior when applied over </w:t>
      </w:r>
      <w:r w:rsidR="00BD56DD">
        <w:rPr>
          <w:sz w:val="24"/>
          <w:szCs w:val="24"/>
        </w:rPr>
        <w:t xml:space="preserve">certain </w:t>
      </w:r>
      <w:r w:rsidRPr="00C93AC7">
        <w:rPr>
          <w:sz w:val="24"/>
          <w:szCs w:val="24"/>
        </w:rPr>
        <w:t xml:space="preserve">brain regions </w:t>
      </w:r>
      <w:r w:rsidR="0065581E">
        <w:rPr>
          <w:sz w:val="24"/>
          <w:szCs w:val="24"/>
        </w:rPr>
        <w:fldChar w:fldCharType="begin">
          <w:fldData xml:space="preserve">PEVuZE5vdGU+PENpdGUgRXhjbHVkZVllYXI9IjEiPjxBdXRob3I+U3RydWJlcjwvQXV0aG9yPjxZ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</w:fldData>
        </w:fldChar>
      </w:r>
      <w:r w:rsidR="00135E6B" w:rsidRPr="008655E8">
        <w:rPr>
          <w:sz w:val="24"/>
          <w:szCs w:val="24"/>
        </w:rPr>
        <w:instrText xml:space="preserve"> ADDIN EN.CITE </w:instrText>
      </w:r>
      <w:r w:rsidR="00135E6B" w:rsidRPr="008655E8">
        <w:rPr>
          <w:sz w:val="24"/>
          <w:szCs w:val="24"/>
        </w:rPr>
        <w:fldChar w:fldCharType="begin">
          <w:fldData xml:space="preserve">PEVuZE5vdGU+PENpdGUgRXhjbHVkZVllYXI9IjEiPjxBdXRob3I+U3RydWJlcjwvQXV0aG9yPjxZ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</w:fldData>
        </w:fldChar>
      </w:r>
      <w:r w:rsidR="00135E6B" w:rsidRPr="008655E8">
        <w:rPr>
          <w:sz w:val="24"/>
          <w:szCs w:val="24"/>
        </w:rPr>
        <w:instrText xml:space="preserve"> ADDIN EN.CITE.DATA </w:instrText>
      </w:r>
      <w:r w:rsidR="00135E6B" w:rsidRPr="008655E8">
        <w:rPr>
          <w:sz w:val="24"/>
          <w:szCs w:val="24"/>
        </w:rPr>
      </w:r>
      <w:r w:rsidR="00135E6B" w:rsidRPr="008655E8">
        <w:rPr>
          <w:sz w:val="24"/>
          <w:szCs w:val="24"/>
        </w:rPr>
        <w:fldChar w:fldCharType="end"/>
      </w:r>
      <w:r w:rsidR="0065581E">
        <w:rPr>
          <w:sz w:val="24"/>
          <w:szCs w:val="24"/>
        </w:rPr>
      </w:r>
      <w:r w:rsidR="0065581E">
        <w:rPr>
          <w:sz w:val="24"/>
          <w:szCs w:val="24"/>
        </w:rPr>
        <w:fldChar w:fldCharType="separate"/>
      </w:r>
      <w:r w:rsidR="00135E6B">
        <w:rPr>
          <w:noProof/>
          <w:sz w:val="24"/>
          <w:szCs w:val="24"/>
        </w:rPr>
        <w:t>(Cohen Kadosh et al., 2010; Polania et al., 2012; Sela et al., 2012; Struber et al.)</w:t>
      </w:r>
      <w:r w:rsidR="0065581E">
        <w:rPr>
          <w:sz w:val="24"/>
          <w:szCs w:val="24"/>
        </w:rPr>
        <w:fldChar w:fldCharType="end"/>
      </w:r>
      <w:r w:rsidR="008655E8">
        <w:rPr>
          <w:sz w:val="24"/>
          <w:szCs w:val="24"/>
        </w:rPr>
        <w:t xml:space="preserve"> and </w:t>
      </w:r>
      <w:r w:rsidRPr="00C93AC7">
        <w:rPr>
          <w:sz w:val="24"/>
          <w:szCs w:val="24"/>
        </w:rPr>
        <w:t xml:space="preserve">tACS </w:t>
      </w:r>
      <w:r w:rsidR="008655E8">
        <w:rPr>
          <w:sz w:val="24"/>
          <w:szCs w:val="24"/>
        </w:rPr>
        <w:t xml:space="preserve">is being established </w:t>
      </w:r>
      <w:r w:rsidRPr="00C93AC7">
        <w:rPr>
          <w:sz w:val="24"/>
          <w:szCs w:val="24"/>
        </w:rPr>
        <w:t>as a potentiall</w:t>
      </w:r>
      <w:r w:rsidR="008655E8">
        <w:rPr>
          <w:sz w:val="24"/>
          <w:szCs w:val="24"/>
        </w:rPr>
        <w:t>y powerful neuromodulatory tool. T</w:t>
      </w:r>
      <w:r w:rsidR="00BD56DD">
        <w:rPr>
          <w:sz w:val="24"/>
          <w:szCs w:val="24"/>
        </w:rPr>
        <w:t xml:space="preserve">he underlying </w:t>
      </w:r>
      <w:r w:rsidRPr="00C93AC7">
        <w:rPr>
          <w:sz w:val="24"/>
          <w:szCs w:val="24"/>
        </w:rPr>
        <w:t>mechanisms</w:t>
      </w:r>
      <w:r w:rsidR="008655E8">
        <w:rPr>
          <w:sz w:val="24"/>
          <w:szCs w:val="24"/>
        </w:rPr>
        <w:t>, however,</w:t>
      </w:r>
      <w:r w:rsidRPr="00C93AC7">
        <w:rPr>
          <w:sz w:val="24"/>
          <w:szCs w:val="24"/>
        </w:rPr>
        <w:t xml:space="preserve"> </w:t>
      </w:r>
      <w:r w:rsidR="00BD56DD">
        <w:rPr>
          <w:sz w:val="24"/>
          <w:szCs w:val="24"/>
        </w:rPr>
        <w:t>are poorly understood.</w:t>
      </w:r>
      <w:r w:rsidRPr="00C93AC7">
        <w:rPr>
          <w:sz w:val="24"/>
          <w:szCs w:val="24"/>
        </w:rPr>
        <w:t xml:space="preserve"> </w:t>
      </w:r>
      <w:r w:rsidR="0009490D">
        <w:rPr>
          <w:sz w:val="24"/>
          <w:szCs w:val="24"/>
        </w:rPr>
        <w:t xml:space="preserve">This </w:t>
      </w:r>
      <w:r w:rsidR="00BD56DD">
        <w:rPr>
          <w:sz w:val="24"/>
          <w:szCs w:val="24"/>
        </w:rPr>
        <w:t>lack of understanding stands in the way of the rational development of tACS protocols.</w:t>
      </w:r>
      <w:r w:rsidR="0009490D">
        <w:rPr>
          <w:sz w:val="24"/>
          <w:szCs w:val="24"/>
        </w:rPr>
        <w:t xml:space="preserve"> </w:t>
      </w:r>
      <w:r w:rsidRPr="00C93AC7">
        <w:rPr>
          <w:sz w:val="24"/>
          <w:szCs w:val="24"/>
        </w:rPr>
        <w:t xml:space="preserve">We </w:t>
      </w:r>
      <w:r w:rsidR="00BD56DD">
        <w:rPr>
          <w:sz w:val="24"/>
          <w:szCs w:val="24"/>
        </w:rPr>
        <w:t xml:space="preserve">aim </w:t>
      </w:r>
      <w:r w:rsidRPr="00C93AC7">
        <w:rPr>
          <w:sz w:val="24"/>
          <w:szCs w:val="24"/>
        </w:rPr>
        <w:t>to bridge this gap by testing neurophysiological predictions inferred from behavior</w:t>
      </w:r>
      <w:r w:rsidR="005B797A">
        <w:rPr>
          <w:sz w:val="24"/>
          <w:szCs w:val="24"/>
        </w:rPr>
        <w:t>al measures</w:t>
      </w:r>
      <w:r w:rsidRPr="00C93AC7">
        <w:rPr>
          <w:sz w:val="24"/>
          <w:szCs w:val="24"/>
        </w:rPr>
        <w:t xml:space="preserve">. </w:t>
      </w:r>
    </w:p>
    <w:p w14:paraId="2FD812FE" w14:textId="41C1FB35" w:rsidR="00B73A71" w:rsidRDefault="002C1A64" w:rsidP="00B309AB">
      <w:pPr>
        <w:jc w:val="both"/>
        <w:rPr>
          <w:sz w:val="24"/>
          <w:szCs w:val="24"/>
        </w:rPr>
      </w:pPr>
      <w:r w:rsidRPr="00C93AC7">
        <w:rPr>
          <w:sz w:val="24"/>
          <w:szCs w:val="24"/>
        </w:rPr>
        <w:t xml:space="preserve">We have previously shown that tACS applied over </w:t>
      </w:r>
      <w:r w:rsidR="00BD56DD">
        <w:rPr>
          <w:sz w:val="24"/>
          <w:szCs w:val="24"/>
        </w:rPr>
        <w:t xml:space="preserve">posterior parietal </w:t>
      </w:r>
      <w:r w:rsidRPr="00C93AC7">
        <w:rPr>
          <w:sz w:val="24"/>
          <w:szCs w:val="24"/>
        </w:rPr>
        <w:t xml:space="preserve">cortex during </w:t>
      </w:r>
      <w:r w:rsidR="00BD56DD">
        <w:rPr>
          <w:sz w:val="24"/>
          <w:szCs w:val="24"/>
        </w:rPr>
        <w:t xml:space="preserve">the </w:t>
      </w:r>
      <w:r w:rsidRPr="00C93AC7">
        <w:rPr>
          <w:sz w:val="24"/>
          <w:szCs w:val="24"/>
        </w:rPr>
        <w:t xml:space="preserve">presentation of </w:t>
      </w:r>
      <w:r w:rsidR="00BD56DD">
        <w:rPr>
          <w:sz w:val="24"/>
          <w:szCs w:val="24"/>
        </w:rPr>
        <w:t>motion stimuli, attenuates</w:t>
      </w:r>
      <w:r w:rsidRPr="00C93AC7">
        <w:rPr>
          <w:sz w:val="24"/>
          <w:szCs w:val="24"/>
        </w:rPr>
        <w:t xml:space="preserve"> the motion aftereffect</w:t>
      </w:r>
      <w:r w:rsidR="00BD56DD">
        <w:rPr>
          <w:sz w:val="24"/>
          <w:szCs w:val="24"/>
        </w:rPr>
        <w:t xml:space="preserve"> </w:t>
      </w:r>
      <w:r w:rsidR="00B309AB">
        <w:rPr>
          <w:sz w:val="24"/>
          <w:szCs w:val="24"/>
        </w:rPr>
        <w:t xml:space="preserve">(MAE) </w:t>
      </w:r>
      <w:r w:rsidR="00BD56DD">
        <w:rPr>
          <w:sz w:val="24"/>
          <w:szCs w:val="24"/>
        </w:rPr>
        <w:t xml:space="preserve">in </w:t>
      </w:r>
      <w:r w:rsidR="00BD56DD" w:rsidRPr="00C93AC7">
        <w:rPr>
          <w:sz w:val="24"/>
          <w:szCs w:val="24"/>
        </w:rPr>
        <w:t>human subject</w:t>
      </w:r>
      <w:r w:rsidR="00BD56DD">
        <w:rPr>
          <w:sz w:val="24"/>
          <w:szCs w:val="24"/>
        </w:rPr>
        <w:t>s {kar 2014}</w:t>
      </w:r>
      <w:r w:rsidRPr="00C93AC7">
        <w:rPr>
          <w:sz w:val="24"/>
          <w:szCs w:val="24"/>
        </w:rPr>
        <w:t>.</w:t>
      </w:r>
      <w:r w:rsidR="00BD56DD">
        <w:rPr>
          <w:sz w:val="24"/>
          <w:szCs w:val="24"/>
        </w:rPr>
        <w:t xml:space="preserve"> </w:t>
      </w:r>
      <w:r w:rsidR="00B309AB">
        <w:rPr>
          <w:sz w:val="24"/>
          <w:szCs w:val="24"/>
        </w:rPr>
        <w:t xml:space="preserve">Because the MAE is thought to result from the adaptation of direction selective neurons { }, </w:t>
      </w:r>
      <w:r w:rsidR="00BD56DD">
        <w:rPr>
          <w:sz w:val="24"/>
          <w:szCs w:val="24"/>
        </w:rPr>
        <w:t>we hypothesized that tACS attenuates adaption. Our intracortical recordings in nonhuman primates provided the first direct neural evidence that</w:t>
      </w:r>
      <w:r w:rsidR="00B73A71">
        <w:rPr>
          <w:sz w:val="24"/>
          <w:szCs w:val="24"/>
        </w:rPr>
        <w:t>, indeed,</w:t>
      </w:r>
      <w:r w:rsidR="00BD56DD">
        <w:rPr>
          <w:sz w:val="24"/>
          <w:szCs w:val="24"/>
        </w:rPr>
        <w:t xml:space="preserve"> spike-frequency adaptation in individual neurons</w:t>
      </w:r>
      <w:r w:rsidR="00B73A71">
        <w:rPr>
          <w:sz w:val="24"/>
          <w:szCs w:val="24"/>
        </w:rPr>
        <w:t xml:space="preserve"> of the middle temporal area</w:t>
      </w:r>
      <w:r w:rsidR="00BD56DD">
        <w:rPr>
          <w:sz w:val="24"/>
          <w:szCs w:val="24"/>
        </w:rPr>
        <w:t xml:space="preserve"> is reduced by tACS {kar 2016}. Here we </w:t>
      </w:r>
      <w:r w:rsidR="00B73A71">
        <w:rPr>
          <w:sz w:val="24"/>
          <w:szCs w:val="24"/>
        </w:rPr>
        <w:t xml:space="preserve">pursued this same question in the human brain using simultaneous fMRI and tACS. </w:t>
      </w:r>
    </w:p>
    <w:p w14:paraId="3607E785" w14:textId="22A28000" w:rsidR="00B309AB" w:rsidRDefault="00A9202A" w:rsidP="00C93AC7">
      <w:pPr>
        <w:jc w:val="both"/>
        <w:rPr>
          <w:sz w:val="24"/>
          <w:szCs w:val="24"/>
        </w:rPr>
      </w:pPr>
      <w:r w:rsidRPr="00C93AC7">
        <w:rPr>
          <w:sz w:val="24"/>
          <w:szCs w:val="24"/>
        </w:rPr>
        <w:t xml:space="preserve">Previous neuroimaging studies have identified </w:t>
      </w:r>
      <w:r w:rsidR="00B73A71">
        <w:rPr>
          <w:sz w:val="24"/>
          <w:szCs w:val="24"/>
        </w:rPr>
        <w:t>an area</w:t>
      </w:r>
      <w:r w:rsidR="005D4D2E" w:rsidRPr="00C93AC7">
        <w:rPr>
          <w:sz w:val="24"/>
          <w:szCs w:val="24"/>
        </w:rPr>
        <w:t xml:space="preserve"> </w:t>
      </w:r>
      <w:r w:rsidRPr="00C93AC7">
        <w:rPr>
          <w:sz w:val="24"/>
          <w:szCs w:val="24"/>
        </w:rPr>
        <w:t xml:space="preserve">in the human </w:t>
      </w:r>
      <w:r w:rsidR="00B73A71">
        <w:rPr>
          <w:sz w:val="24"/>
          <w:szCs w:val="24"/>
        </w:rPr>
        <w:t xml:space="preserve">brain (hMT+) that, just as the middle temporal area in the macaque, is highly selective for visual motion </w:t>
      </w:r>
      <w:r w:rsidR="0065581E">
        <w:rPr>
          <w:sz w:val="24"/>
          <w:szCs w:val="24"/>
        </w:rPr>
        <w:fldChar w:fldCharType="begin"/>
      </w:r>
      <w:r w:rsidR="0065581E">
        <w:rPr>
          <w:sz w:val="24"/>
          <w:szCs w:val="24"/>
        </w:rPr>
        <w:instrText xml:space="preserve"> ADDIN EN.CITE &lt;EndNote&gt;&lt;Cite&gt;&lt;Author&gt;Tootell&lt;/Author&gt;&lt;Year&gt;1995&lt;/Year&gt;&lt;RecNum&gt;13647&lt;/RecNum&gt;&lt;DisplayText&gt;(Tootell et al., 1995)&lt;/DisplayText&gt;&lt;record&gt;&lt;rec-number&gt;13647&lt;/rec-number&gt;&lt;foreign-keys&gt;&lt;key app="EN" db-id="zssvvraa9ra553e2dpbpvwpftfpfzpw5z50e" timestamp="1284003158"&gt;13647&lt;/key&gt;&lt;/foreign-keys&gt;&lt;ref-type name="Journal Article"&gt;17&lt;/ref-type&gt;&lt;contributors&gt;&lt;authors&gt;&lt;author&gt;Tootell, R.B.H.&lt;/author&gt;&lt;author&gt;Reppas,J.B.&lt;/author&gt;&lt;author&gt;Kwong, K.K.&lt;/author&gt;&lt;author&gt;Malach, R.&lt;/author&gt;&lt;author&gt;Born, R.T.&lt;/author&gt;&lt;author&gt;Brady, T.J.&lt;/author&gt;&lt;author&gt;Rosen, B.R.&lt;/author&gt;&lt;author&gt;Belliveau,J.W.&lt;/author&gt;&lt;/authors&gt;&lt;/contributors&gt;&lt;titles&gt;&lt;title&gt;Functional analysis of human MT and related visual cortical areas using magnetic resonance imaging&lt;/title&gt;&lt;secondary-title&gt;J. of Neuroscience&lt;/secondary-title&gt;&lt;alt-title&gt;J. of Neurosci.&lt;/alt-title&gt;&lt;/titles&gt;&lt;pages&gt;3215-3230&lt;/pages&gt;&lt;volume&gt;15&lt;/volume&gt;&lt;number&gt;4&lt;/number&gt;&lt;dates&gt;&lt;year&gt;1995&lt;/year&gt;&lt;/dates&gt;&lt;label&gt;4007&amp;#xD;\\fs1\margaret\endnote\ENDNOTE_PDF\Tootell_etal_JNeuroscience_1995.pdf&lt;/label&gt;&lt;urls&gt;&lt;/urls&gt;&lt;/record&gt;&lt;/Cite&gt;&lt;/EndNote&gt;</w:instrText>
      </w:r>
      <w:r w:rsidR="0065581E">
        <w:rPr>
          <w:sz w:val="24"/>
          <w:szCs w:val="24"/>
        </w:rPr>
        <w:fldChar w:fldCharType="separate"/>
      </w:r>
      <w:r w:rsidR="0065581E">
        <w:rPr>
          <w:noProof/>
          <w:sz w:val="24"/>
          <w:szCs w:val="24"/>
        </w:rPr>
        <w:t>(Tootell et al., 1995)</w:t>
      </w:r>
      <w:r w:rsidR="0065581E">
        <w:rPr>
          <w:sz w:val="24"/>
          <w:szCs w:val="24"/>
        </w:rPr>
        <w:fldChar w:fldCharType="end"/>
      </w:r>
      <w:r w:rsidR="00B73A71">
        <w:rPr>
          <w:sz w:val="24"/>
          <w:szCs w:val="24"/>
        </w:rPr>
        <w:t xml:space="preserve">. </w:t>
      </w:r>
      <w:r w:rsidR="00B73A71">
        <w:rPr>
          <w:sz w:val="24"/>
          <w:szCs w:val="24"/>
        </w:rPr>
        <w:fldChar w:fldCharType="begin"/>
      </w:r>
      <w:r w:rsidR="00B73A71">
        <w:rPr>
          <w:sz w:val="24"/>
          <w:szCs w:val="24"/>
        </w:rPr>
        <w:instrText xml:space="preserve"> ADDIN EN.CITE &lt;EndNote&gt;&lt;Cite AuthorYear="1"&gt;&lt;Author&gt;Huk&lt;/Author&gt;&lt;Year&gt;2001&lt;/Year&gt;&lt;RecNum&gt;17675&lt;/RecNum&gt;&lt;DisplayText&gt;(Huk et al., 2001)&lt;/DisplayText&gt;&lt;record&gt;&lt;rec-number&gt;17675&lt;/rec-number&gt;&lt;foreign-keys&gt;&lt;key app="EN" db-id="zssvvraa9ra553e2dpbpvwpftfpfzpw5z50e" timestamp="1284003887"&gt;17675&lt;/key&gt;&lt;/foreign-keys&gt;&lt;ref-type name="Journal Article"&gt;17&lt;/ref-type&gt;&lt;contributors&gt;&lt;authors&gt;&lt;author&gt;Huk, A. C.&lt;/author&gt;&lt;author&gt;Ress, D.&lt;/author&gt;&lt;author&gt;Heeger, D. J.&lt;/author&gt;&lt;/authors&gt;&lt;/contributors&gt;&lt;auth-address&gt;Department of Psychology, Stanford University, Stanford, CA 94305, USA. huk@u.washington.edu&lt;/auth-address&gt;&lt;titles&gt;&lt;title&gt;Neuronal basis of the motion aftereffect reconsidered&lt;/title&gt;&lt;secondary-title&gt;Neuron&lt;/secondary-title&gt;&lt;/titles&gt;&lt;periodical&gt;&lt;full-title&gt;Neuron&lt;/full-title&gt;&lt;abbr-1&gt;Neuron&lt;/abbr-1&gt;&lt;/periodical&gt;&lt;pages&gt;161-72&lt;/pages&gt;&lt;volume&gt;32&lt;/volume&gt;&lt;number&gt;1&lt;/number&gt;&lt;keywords&gt;&lt;keyword&gt;Adaptation, Physiological/physiology&lt;/keyword&gt;&lt;keyword&gt;Adult&lt;/keyword&gt;&lt;keyword&gt;Attention/*physiology&lt;/keyword&gt;&lt;keyword&gt;Humans&lt;/keyword&gt;&lt;keyword&gt;Magnetic Resonance Imaging&lt;/keyword&gt;&lt;keyword&gt;Male&lt;/keyword&gt;&lt;keyword&gt;Motion Perception/*physiology&lt;/keyword&gt;&lt;keyword&gt;Neurons/*physiology&lt;/keyword&gt;&lt;keyword&gt;Photic Stimulation&lt;/keyword&gt;&lt;keyword&gt;Psychophysics&lt;/keyword&gt;&lt;keyword&gt;Visual Cortex/cytology/*physiology&lt;/keyword&gt;&lt;/keywords&gt;&lt;dates&gt;&lt;year&gt;2001&lt;/year&gt;&lt;pub-dates&gt;&lt;date&gt;Oct 11&lt;/date&gt;&lt;/pub-dates&gt;&lt;/dates&gt;&lt;accession-num&gt;11604147&lt;/accession-num&gt;&lt;label&gt;\\fs1\margaret\endnote\ENDNOTE_PDF\Huk_Ress_Heeger_Neuron_2001.pdf&lt;/label&gt;&lt;urls&gt;&lt;related-urls&gt;&lt;url&gt;http://www.ncbi.nlm.nih.gov/entrez/query.fcgi?cmd=Retrieve&amp;amp;db=PubMed&amp;amp;dopt=Citation&amp;amp;list_uids=11604147 &lt;/url&gt;&lt;/related-urls&gt;&lt;/urls&gt;&lt;/record&gt;&lt;/Cite&gt;&lt;/EndNote&gt;</w:instrText>
      </w:r>
      <w:r w:rsidR="00B73A71">
        <w:rPr>
          <w:sz w:val="24"/>
          <w:szCs w:val="24"/>
        </w:rPr>
        <w:fldChar w:fldCharType="separate"/>
      </w:r>
      <w:r w:rsidR="00B73A71">
        <w:rPr>
          <w:noProof/>
          <w:sz w:val="24"/>
          <w:szCs w:val="24"/>
        </w:rPr>
        <w:t>(Huk et al., 2001)</w:t>
      </w:r>
      <w:r w:rsidR="00B73A71">
        <w:rPr>
          <w:sz w:val="24"/>
          <w:szCs w:val="24"/>
        </w:rPr>
        <w:fldChar w:fldCharType="end"/>
      </w:r>
      <w:r w:rsidR="00B309AB">
        <w:rPr>
          <w:sz w:val="24"/>
          <w:szCs w:val="24"/>
        </w:rPr>
        <w:t xml:space="preserve"> convincingly showed that neural activity in hMT+, as reflected in the BOLD signal, is reduced after the prolonged presentation of visual motion. Hence, based on our hypothesis that tACS attenuates neuronal adaptation, we predicted that tACS through electrodes positioned over hMT+ in one hemisphere should reduce BOLD adaptation relative to the unstimulated hemisphere.</w:t>
      </w:r>
    </w:p>
    <w:p w14:paraId="6DC6FE92" w14:textId="77777777" w:rsidR="00B309AB" w:rsidRDefault="00B309AB" w:rsidP="00C93AC7">
      <w:pPr>
        <w:jc w:val="both"/>
        <w:rPr>
          <w:sz w:val="24"/>
          <w:szCs w:val="24"/>
        </w:rPr>
      </w:pPr>
    </w:p>
    <w:p w14:paraId="418F1FD3" w14:textId="77777777" w:rsidR="00B309AB" w:rsidRDefault="00B309AB" w:rsidP="00C93AC7">
      <w:pPr>
        <w:jc w:val="both"/>
        <w:rPr>
          <w:sz w:val="24"/>
          <w:szCs w:val="24"/>
        </w:rPr>
      </w:pPr>
    </w:p>
    <w:p w14:paraId="19194E62" w14:textId="2F4CB98E" w:rsidR="00C1293C" w:rsidRPr="00C93AC7" w:rsidRDefault="00B309AB" w:rsidP="001812BF">
      <w:pPr>
        <w:jc w:val="both"/>
        <w:rPr>
          <w:sz w:val="24"/>
          <w:szCs w:val="24"/>
        </w:rPr>
      </w:pPr>
      <w:r>
        <w:rPr>
          <w:sz w:val="24"/>
          <w:szCs w:val="24"/>
        </w:rPr>
        <w:lastRenderedPageBreak/>
        <w:t xml:space="preserve">Our experiments confirmed the prediction; </w:t>
      </w:r>
      <w:r w:rsidR="00A02C05">
        <w:rPr>
          <w:sz w:val="24"/>
          <w:szCs w:val="24"/>
        </w:rPr>
        <w:t>t</w:t>
      </w:r>
      <w:r>
        <w:rPr>
          <w:sz w:val="24"/>
          <w:szCs w:val="24"/>
        </w:rPr>
        <w:t xml:space="preserve">ACS was applied over left hMT+ </w:t>
      </w:r>
      <w:r w:rsidR="00A02C05">
        <w:rPr>
          <w:sz w:val="24"/>
          <w:szCs w:val="24"/>
        </w:rPr>
        <w:t>reduced adaptation in the BOLD responses of the left hemisphere more than the right hemisphere.</w:t>
      </w:r>
      <w:r>
        <w:rPr>
          <w:sz w:val="24"/>
          <w:szCs w:val="24"/>
        </w:rPr>
        <w:t xml:space="preserve"> This </w:t>
      </w:r>
      <w:r w:rsidR="008655E8">
        <w:rPr>
          <w:sz w:val="24"/>
          <w:szCs w:val="24"/>
        </w:rPr>
        <w:t xml:space="preserve">provides direct evidence based on  human neural activity to support our hypothesis  that </w:t>
      </w:r>
      <w:r>
        <w:rPr>
          <w:sz w:val="24"/>
          <w:szCs w:val="24"/>
        </w:rPr>
        <w:t>tACS attenuates adaptation</w:t>
      </w:r>
      <w:r w:rsidR="008655E8">
        <w:rPr>
          <w:sz w:val="24"/>
          <w:szCs w:val="24"/>
        </w:rPr>
        <w:t>.</w:t>
      </w:r>
    </w:p>
    <w:p w14:paraId="7AE0D3F9" w14:textId="77777777" w:rsidR="0037477D" w:rsidRDefault="0037477D" w:rsidP="007438DD">
      <w:pPr>
        <w:pStyle w:val="Heading1"/>
        <w:jc w:val="both"/>
      </w:pPr>
      <w:bookmarkStart w:id="5" w:name="_Ref416276565"/>
      <w:r>
        <w:t>Methods</w:t>
      </w:r>
      <w:bookmarkEnd w:id="5"/>
    </w:p>
    <w:p w14:paraId="1E30F783" w14:textId="77777777" w:rsidR="0037477D" w:rsidRDefault="0037477D" w:rsidP="007438DD">
      <w:pPr>
        <w:jc w:val="both"/>
      </w:pPr>
    </w:p>
    <w:p w14:paraId="57942066" w14:textId="77777777" w:rsidR="007438DD" w:rsidRPr="007438DD" w:rsidRDefault="0037477D" w:rsidP="0002353B">
      <w:pPr>
        <w:pStyle w:val="Heading2"/>
        <w:jc w:val="both"/>
      </w:pPr>
      <w:r w:rsidRPr="007C333B">
        <w:t>Subjects</w:t>
      </w:r>
    </w:p>
    <w:p w14:paraId="68ABD1A7" w14:textId="77777777" w:rsidR="0037477D" w:rsidRPr="00D4124B" w:rsidRDefault="0037477D" w:rsidP="007438DD">
      <w:pPr>
        <w:spacing w:after="200" w:line="276" w:lineRule="auto"/>
        <w:jc w:val="both"/>
        <w:rPr>
          <w:rFonts w:eastAsia="Calibri" w:cs="Times New Roman"/>
          <w:sz w:val="24"/>
          <w:szCs w:val="24"/>
        </w:rPr>
      </w:pPr>
      <w:r w:rsidRPr="00D4124B">
        <w:rPr>
          <w:rFonts w:cs="Times New Roman"/>
          <w:sz w:val="24"/>
          <w:szCs w:val="24"/>
        </w:rPr>
        <w:t>Ten</w:t>
      </w:r>
      <w:r w:rsidRPr="00D4124B">
        <w:rPr>
          <w:rFonts w:eastAsia="Calibri" w:cs="Times New Roman"/>
          <w:sz w:val="24"/>
          <w:szCs w:val="24"/>
        </w:rPr>
        <w:t xml:space="preserve"> subjects (5 female) participated in the study. Subjects gave written consent and all had normal or corrected to normal vision. This study was conducted according to the principles expressed in the Declaration of Helsinki and approved by the Institutional Review Board of Rutgers University. </w:t>
      </w:r>
    </w:p>
    <w:p w14:paraId="2296E363" w14:textId="77777777" w:rsidR="007438DD" w:rsidRDefault="007438DD" w:rsidP="0002353B">
      <w:pPr>
        <w:pStyle w:val="Heading2"/>
        <w:rPr>
          <w:rFonts w:eastAsia="Calibri"/>
        </w:rPr>
      </w:pPr>
      <w:r>
        <w:rPr>
          <w:rFonts w:eastAsia="Calibri"/>
        </w:rPr>
        <w:t xml:space="preserve">tACS </w:t>
      </w:r>
    </w:p>
    <w:p w14:paraId="10DE4A5A" w14:textId="15DAA928" w:rsidR="007438DD" w:rsidRPr="00D4124B" w:rsidRDefault="007438DD" w:rsidP="0093075B">
      <w:pPr>
        <w:jc w:val="both"/>
        <w:rPr>
          <w:rFonts w:cs="Times New Roman"/>
          <w:sz w:val="24"/>
          <w:szCs w:val="24"/>
        </w:rPr>
      </w:pPr>
      <w:r w:rsidRPr="00D4124B">
        <w:rPr>
          <w:rFonts w:cs="Times New Roman"/>
          <w:sz w:val="24"/>
          <w:szCs w:val="24"/>
        </w:rPr>
        <w:t>We combined transcranial electrical stimulation with MRI acquisition, which has previously been shown to be safe</w:t>
      </w:r>
      <w:r w:rsidR="008655E8">
        <w:rPr>
          <w:rFonts w:cs="Times New Roman"/>
          <w:sz w:val="24"/>
          <w:szCs w:val="24"/>
        </w:rPr>
        <w:t xml:space="preserve">, and  result in </w:t>
      </w:r>
      <w:r w:rsidRPr="00D4124B">
        <w:rPr>
          <w:rFonts w:cs="Times New Roman"/>
          <w:sz w:val="24"/>
          <w:szCs w:val="24"/>
        </w:rPr>
        <w:t xml:space="preserve">minimal artifacts </w:t>
      </w:r>
      <w:r w:rsidR="008655E8">
        <w:rPr>
          <w:rFonts w:cs="Times New Roman"/>
          <w:sz w:val="24"/>
          <w:szCs w:val="24"/>
        </w:rPr>
        <w:t xml:space="preserve">and loss of signal to noise </w:t>
      </w:r>
      <w:r w:rsidRPr="00D4124B">
        <w:rPr>
          <w:rFonts w:cs="Times New Roman"/>
          <w:sz w:val="24"/>
          <w:szCs w:val="24"/>
        </w:rPr>
        <w:fldChar w:fldCharType="begin">
          <w:fldData xml:space="preserve">PEVuZE5vdGU+PENpdGU+PEF1dGhvcj5Ib2xsYW5kPC9BdXRob3I+PFllYXI+MjAxMTwvWWVhcj48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</w:fldData>
        </w:fldChar>
      </w:r>
      <w:r w:rsidR="003D47B0" w:rsidRPr="008655E8">
        <w:rPr>
          <w:rFonts w:cs="Times New Roman"/>
          <w:sz w:val="24"/>
          <w:szCs w:val="24"/>
        </w:rPr>
        <w:instrText xml:space="preserve"> ADDIN EN.CITE </w:instrText>
      </w:r>
      <w:r w:rsidR="003D47B0" w:rsidRPr="008655E8">
        <w:rPr>
          <w:rFonts w:cs="Times New Roman"/>
          <w:sz w:val="24"/>
          <w:szCs w:val="24"/>
        </w:rPr>
        <w:fldChar w:fldCharType="begin">
          <w:fldData xml:space="preserve">PEVuZE5vdGU+PENpdGU+PEF1dGhvcj5Ib2xsYW5kPC9BdXRob3I+PFllYXI+MjAxMTwvWWVhcj48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</w:fldData>
        </w:fldChar>
      </w:r>
      <w:r w:rsidR="003D47B0" w:rsidRPr="008655E8">
        <w:rPr>
          <w:rFonts w:cs="Times New Roman"/>
          <w:sz w:val="24"/>
          <w:szCs w:val="24"/>
        </w:rPr>
        <w:instrText xml:space="preserve"> ADDIN EN.CITE.DATA </w:instrText>
      </w:r>
      <w:r w:rsidR="003D47B0" w:rsidRPr="008655E8">
        <w:rPr>
          <w:rFonts w:cs="Times New Roman"/>
          <w:sz w:val="24"/>
          <w:szCs w:val="24"/>
        </w:rPr>
      </w:r>
      <w:r w:rsidR="003D47B0" w:rsidRPr="008655E8">
        <w:rPr>
          <w:rFonts w:cs="Times New Roman"/>
          <w:sz w:val="24"/>
          <w:szCs w:val="24"/>
        </w:rPr>
        <w:fldChar w:fldCharType="end"/>
      </w:r>
      <w:r w:rsidRPr="00D4124B">
        <w:rPr>
          <w:rFonts w:cs="Times New Roman"/>
          <w:sz w:val="24"/>
          <w:szCs w:val="24"/>
        </w:rPr>
      </w:r>
      <w:r w:rsidRPr="00D4124B">
        <w:rPr>
          <w:rFonts w:cs="Times New Roman"/>
          <w:sz w:val="24"/>
          <w:szCs w:val="24"/>
        </w:rPr>
        <w:fldChar w:fldCharType="separate"/>
      </w:r>
      <w:r w:rsidR="003D47B0" w:rsidRPr="00D4124B">
        <w:rPr>
          <w:rFonts w:cs="Times New Roman"/>
          <w:noProof/>
          <w:sz w:val="24"/>
          <w:szCs w:val="24"/>
        </w:rPr>
        <w:t>(Holland et al., 2011; Antal et al., 2012)</w:t>
      </w:r>
      <w:r w:rsidRPr="00D4124B">
        <w:rPr>
          <w:rFonts w:cs="Times New Roman"/>
          <w:sz w:val="24"/>
          <w:szCs w:val="24"/>
        </w:rPr>
        <w:fldChar w:fldCharType="end"/>
      </w:r>
      <w:r w:rsidRPr="00D4124B">
        <w:rPr>
          <w:rFonts w:cs="Times New Roman"/>
          <w:sz w:val="24"/>
          <w:szCs w:val="24"/>
        </w:rPr>
        <w:fldChar w:fldCharType="begin"/>
      </w:r>
      <w:r w:rsidR="003D47B0" w:rsidRPr="00D4124B">
        <w:rPr>
          <w:rFonts w:cs="Times New Roman"/>
          <w:sz w:val="24"/>
          <w:szCs w:val="24"/>
        </w:rPr>
        <w:instrText xml:space="preserve"> ADDIN EN.CITE &lt;EndNote&gt;&lt;Cite&gt;&lt;Author&gt;Antal&lt;/Author&gt;&lt;Year&gt;2011&lt;/Year&gt;&lt;RecNum&gt;22778&lt;/RecNum&gt;&lt;DisplayText&gt;(Antal et al., 2011)&lt;/DisplayText&gt;&lt;record&gt;&lt;rec-number&gt;22778&lt;/rec-number&gt;&lt;foreign-keys&gt;&lt;key app="EN" db-id="zssvvraa9ra553e2dpbpvwpftfpfzpw5z50e" timestamp="1377014749"&gt;22778&lt;/key&gt;&lt;/foreign-keys&gt;&lt;ref-type name="Journal Article"&gt;17&lt;/ref-type&gt;&lt;contributors&gt;&lt;authors&gt;&lt;author&gt;Antal, A.&lt;/author&gt;&lt;author&gt;Polania, R.&lt;/author&gt;&lt;author&gt;Schmidt-Samoa, C.&lt;/author&gt;&lt;author&gt;Dechent, P.&lt;/author&gt;&lt;author&gt;Paulus, W.&lt;/author&gt;&lt;/authors&gt;&lt;/contributors&gt;&lt;auth-address&gt;Department of Clinical Neurophysiology, Georg-August University of Gottingen, Gottingen, Germany. Aantal@gwdg.de&lt;/auth-address&gt;&lt;titles&gt;&lt;title&gt;Transcranial direct current stimulation over the primary motor cortex during f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590-6&lt;/pages&gt;&lt;volume&gt;55&lt;/volume&gt;&lt;number&gt;2&lt;/number&gt;&lt;edition&gt;2011/01/08&lt;/edition&gt;&lt;keywords&gt;&lt;keyword&gt;Adult&lt;/keyword&gt;&lt;keyword&gt;*Brain Mapping&lt;/keyword&gt;&lt;keyword&gt;Electric Stimulation&lt;/keyword&gt;&lt;keyword&gt;Evoked Potentials, Motor/*physiology&lt;/keyword&gt;&lt;keyword&gt;Female&lt;/keyword&gt;&lt;keyword&gt;Hemodynamics/*physiology&lt;/keyword&gt;&lt;keyword&gt;Humans&lt;/keyword&gt;&lt;keyword&gt;Magnetic Resonance Imaging&lt;/keyword&gt;&lt;keyword&gt;Male&lt;/keyword&gt;&lt;keyword&gt;Motor Cortex/blood supply/*physiology&lt;/keyword&gt;&lt;keyword&gt;Young Adult&lt;/keyword&gt;&lt;/keywords&gt;&lt;dates&gt;&lt;year&gt;2011&lt;/year&gt;&lt;pub-dates&gt;&lt;date&gt;Mar 15&lt;/date&gt;&lt;/pub-dates&gt;&lt;/dates&gt;&lt;isbn&gt;1095-9572 (Electronic)&amp;#xD;1053-8119 (Linking)&lt;/isbn&gt;&lt;accession-num&gt;21211569&lt;/accession-num&gt;&lt;work-type&gt;Research Support, Non-U.S. Gov&amp;apos;t&lt;/work-type&gt;&lt;urls&gt;&lt;related-urls&gt;&lt;url&gt;http://www.ncbi.nlm.nih.gov/pubmed/21211569&lt;/url&gt;&lt;/related-urls&gt;&lt;/urls&gt;&lt;electronic-resource-num&gt;10.1016/j.neuroimage.2010.11.085&lt;/electronic-resource-num&gt;&lt;language&gt;eng&lt;/language&gt;&lt;/record&gt;&lt;/Cite&gt;&lt;/EndNote&gt;</w:instrText>
      </w:r>
      <w:r w:rsidRPr="00D4124B">
        <w:rPr>
          <w:rFonts w:cs="Times New Roman"/>
          <w:sz w:val="24"/>
          <w:szCs w:val="24"/>
        </w:rPr>
        <w:fldChar w:fldCharType="separate"/>
      </w:r>
      <w:r w:rsidR="003D47B0" w:rsidRPr="00D4124B">
        <w:rPr>
          <w:rFonts w:cs="Times New Roman"/>
          <w:noProof/>
          <w:sz w:val="24"/>
          <w:szCs w:val="24"/>
        </w:rPr>
        <w:t>(Antal et al., 2011)</w:t>
      </w:r>
      <w:r w:rsidRPr="00D4124B">
        <w:rPr>
          <w:rFonts w:cs="Times New Roman"/>
          <w:sz w:val="24"/>
          <w:szCs w:val="24"/>
        </w:rPr>
        <w:fldChar w:fldCharType="end"/>
      </w:r>
      <w:r w:rsidRPr="00D4124B">
        <w:rPr>
          <w:rFonts w:cs="Times New Roman"/>
          <w:sz w:val="24"/>
          <w:szCs w:val="24"/>
        </w:rPr>
        <w:t>. The stimulus generator was in the control room and connected to the MR compatible</w:t>
      </w:r>
      <w:r w:rsidR="008655E8">
        <w:rPr>
          <w:rFonts w:cs="Times New Roman"/>
          <w:sz w:val="24"/>
          <w:szCs w:val="24"/>
        </w:rPr>
        <w:t xml:space="preserve">, shielded cables </w:t>
      </w:r>
      <w:r w:rsidR="008655E8" w:rsidRPr="00D4124B">
        <w:rPr>
          <w:rFonts w:cs="Times New Roman"/>
          <w:sz w:val="24"/>
          <w:szCs w:val="24"/>
        </w:rPr>
        <w:t xml:space="preserve">(custom CBL200, Biopac) </w:t>
      </w:r>
      <w:r w:rsidRPr="00D4124B">
        <w:rPr>
          <w:rFonts w:cs="Times New Roman"/>
          <w:sz w:val="24"/>
          <w:szCs w:val="24"/>
        </w:rPr>
        <w:t xml:space="preserve">in the scanner room via </w:t>
      </w:r>
      <w:r w:rsidR="00F56914">
        <w:rPr>
          <w:rFonts w:cs="Times New Roman"/>
          <w:sz w:val="24"/>
          <w:szCs w:val="24"/>
        </w:rPr>
        <w:t>wall-m</w:t>
      </w:r>
      <w:r w:rsidRPr="00D4124B">
        <w:rPr>
          <w:rFonts w:cs="Times New Roman"/>
          <w:sz w:val="24"/>
          <w:szCs w:val="24"/>
        </w:rPr>
        <w:t>ounted radio frequency (RF) filter</w:t>
      </w:r>
      <w:r w:rsidR="008655E8">
        <w:rPr>
          <w:rFonts w:cs="Times New Roman"/>
          <w:sz w:val="24"/>
          <w:szCs w:val="24"/>
        </w:rPr>
        <w:t>s</w:t>
      </w:r>
      <w:r w:rsidR="0093075B" w:rsidRPr="00D4124B">
        <w:rPr>
          <w:rFonts w:cs="Times New Roman"/>
          <w:sz w:val="24"/>
          <w:szCs w:val="24"/>
        </w:rPr>
        <w:t xml:space="preserve"> (MRIRFIF, Biopac)</w:t>
      </w:r>
      <w:r w:rsidRPr="00D4124B">
        <w:rPr>
          <w:rFonts w:cs="Times New Roman"/>
          <w:sz w:val="24"/>
          <w:szCs w:val="24"/>
        </w:rPr>
        <w:t>.</w:t>
      </w:r>
      <w:r w:rsidR="00A81457">
        <w:rPr>
          <w:rFonts w:cs="Times New Roman"/>
          <w:sz w:val="24"/>
          <w:szCs w:val="24"/>
        </w:rPr>
        <w:t xml:space="preserve"> The electrode leads were </w:t>
      </w:r>
      <w:r w:rsidR="0093075B" w:rsidRPr="00D4124B">
        <w:rPr>
          <w:rFonts w:cs="Times New Roman"/>
          <w:sz w:val="24"/>
          <w:szCs w:val="24"/>
        </w:rPr>
        <w:t xml:space="preserve">equipped with a 5.6 kOhm resistor to </w:t>
      </w:r>
      <w:r w:rsidR="00F56914">
        <w:rPr>
          <w:rFonts w:cs="Times New Roman"/>
          <w:sz w:val="24"/>
          <w:szCs w:val="24"/>
        </w:rPr>
        <w:t xml:space="preserve">limit </w:t>
      </w:r>
      <w:r w:rsidR="0093075B" w:rsidRPr="00D4124B">
        <w:rPr>
          <w:rFonts w:cs="Times New Roman"/>
          <w:sz w:val="24"/>
          <w:szCs w:val="24"/>
        </w:rPr>
        <w:t xml:space="preserve">RF </w:t>
      </w:r>
      <w:r w:rsidR="00F56914">
        <w:rPr>
          <w:rFonts w:cs="Times New Roman"/>
          <w:sz w:val="24"/>
          <w:szCs w:val="24"/>
        </w:rPr>
        <w:t>heating of the head</w:t>
      </w:r>
      <w:r w:rsidR="0093075B" w:rsidRPr="00D4124B">
        <w:rPr>
          <w:rFonts w:cs="Times New Roman"/>
          <w:sz w:val="24"/>
          <w:szCs w:val="24"/>
        </w:rPr>
        <w:t xml:space="preserve">. </w:t>
      </w:r>
      <w:r w:rsidR="00A81457">
        <w:rPr>
          <w:rFonts w:cs="Times New Roman"/>
          <w:sz w:val="24"/>
          <w:szCs w:val="24"/>
        </w:rPr>
        <w:t>In addition, w</w:t>
      </w:r>
      <w:r w:rsidRPr="00D4124B">
        <w:rPr>
          <w:rFonts w:cs="Times New Roman"/>
          <w:sz w:val="24"/>
          <w:szCs w:val="24"/>
        </w:rPr>
        <w:t xml:space="preserve">e placed each lead in a plastic covering to avoid overlapping wires and </w:t>
      </w:r>
      <w:r w:rsidR="00A81457">
        <w:rPr>
          <w:rFonts w:cs="Times New Roman"/>
          <w:sz w:val="24"/>
          <w:szCs w:val="24"/>
        </w:rPr>
        <w:t xml:space="preserve">wire </w:t>
      </w:r>
      <w:r w:rsidRPr="00D4124B">
        <w:rPr>
          <w:rFonts w:cs="Times New Roman"/>
          <w:sz w:val="24"/>
          <w:szCs w:val="24"/>
        </w:rPr>
        <w:t>loops</w:t>
      </w:r>
      <w:r w:rsidR="00A81457">
        <w:rPr>
          <w:rFonts w:cs="Times New Roman"/>
          <w:sz w:val="24"/>
          <w:szCs w:val="24"/>
        </w:rPr>
        <w:t xml:space="preserve">, and thus </w:t>
      </w:r>
      <w:r w:rsidR="00973317">
        <w:rPr>
          <w:rFonts w:cs="Times New Roman"/>
          <w:sz w:val="24"/>
          <w:szCs w:val="24"/>
        </w:rPr>
        <w:t xml:space="preserve">limit </w:t>
      </w:r>
      <w:r w:rsidRPr="00D4124B">
        <w:rPr>
          <w:rFonts w:cs="Times New Roman"/>
          <w:sz w:val="24"/>
          <w:szCs w:val="24"/>
        </w:rPr>
        <w:t xml:space="preserve">current induction </w:t>
      </w:r>
      <w:r w:rsidRPr="00D4124B">
        <w:rPr>
          <w:rFonts w:cs="Times New Roman"/>
          <w:sz w:val="24"/>
          <w:szCs w:val="24"/>
        </w:rPr>
        <w:fldChar w:fldCharType="begin">
          <w:fldData xml:space="preserve">PEVuZE5vdGU+PENpdGU+PEF1dGhvcj5Ccm9ja2U8L0F1dGhvcj48WWVhcj4yMDA4PC9ZZWFyPjxS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</w:fldData>
        </w:fldChar>
      </w:r>
      <w:r w:rsidR="003D47B0" w:rsidRPr="00973317">
        <w:rPr>
          <w:rFonts w:cs="Times New Roman"/>
          <w:sz w:val="24"/>
          <w:szCs w:val="24"/>
        </w:rPr>
        <w:instrText xml:space="preserve"> ADDIN EN.CITE </w:instrText>
      </w:r>
      <w:r w:rsidR="003D47B0" w:rsidRPr="00973317">
        <w:rPr>
          <w:rFonts w:cs="Times New Roman"/>
          <w:sz w:val="24"/>
          <w:szCs w:val="24"/>
        </w:rPr>
        <w:fldChar w:fldCharType="begin">
          <w:fldData xml:space="preserve">PEVuZE5vdGU+PENpdGU+PEF1dGhvcj5Ccm9ja2U8L0F1dGhvcj48WWVhcj4yMDA4PC9ZZWFyPjxS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</w:fldData>
        </w:fldChar>
      </w:r>
      <w:r w:rsidR="003D47B0" w:rsidRPr="00973317">
        <w:rPr>
          <w:rFonts w:cs="Times New Roman"/>
          <w:sz w:val="24"/>
          <w:szCs w:val="24"/>
        </w:rPr>
        <w:instrText xml:space="preserve"> ADDIN EN.CITE.DATA </w:instrText>
      </w:r>
      <w:r w:rsidR="003D47B0" w:rsidRPr="00973317">
        <w:rPr>
          <w:rFonts w:cs="Times New Roman"/>
          <w:sz w:val="24"/>
          <w:szCs w:val="24"/>
        </w:rPr>
      </w:r>
      <w:r w:rsidR="003D47B0" w:rsidRPr="00973317">
        <w:rPr>
          <w:rFonts w:cs="Times New Roman"/>
          <w:sz w:val="24"/>
          <w:szCs w:val="24"/>
        </w:rPr>
        <w:fldChar w:fldCharType="end"/>
      </w:r>
      <w:r w:rsidRPr="00D4124B">
        <w:rPr>
          <w:rFonts w:cs="Times New Roman"/>
          <w:sz w:val="24"/>
          <w:szCs w:val="24"/>
        </w:rPr>
      </w:r>
      <w:r w:rsidRPr="00D4124B">
        <w:rPr>
          <w:rFonts w:cs="Times New Roman"/>
          <w:sz w:val="24"/>
          <w:szCs w:val="24"/>
        </w:rPr>
        <w:fldChar w:fldCharType="separate"/>
      </w:r>
      <w:r w:rsidR="003D47B0" w:rsidRPr="00D4124B">
        <w:rPr>
          <w:rFonts w:cs="Times New Roman"/>
          <w:noProof/>
          <w:sz w:val="24"/>
          <w:szCs w:val="24"/>
        </w:rPr>
        <w:t>(Brocke et al., 2008; Stagg et al., 2009)</w:t>
      </w:r>
      <w:r w:rsidRPr="00D4124B">
        <w:rPr>
          <w:rFonts w:cs="Times New Roman"/>
          <w:sz w:val="24"/>
          <w:szCs w:val="24"/>
        </w:rPr>
        <w:fldChar w:fldCharType="end"/>
      </w:r>
      <w:r w:rsidR="00A81457">
        <w:rPr>
          <w:rFonts w:cs="Times New Roman"/>
          <w:sz w:val="24"/>
          <w:szCs w:val="24"/>
        </w:rPr>
        <w:t xml:space="preserve">. The leads were </w:t>
      </w:r>
      <w:r w:rsidRPr="00D4124B">
        <w:rPr>
          <w:rFonts w:cs="Times New Roman"/>
          <w:sz w:val="24"/>
          <w:szCs w:val="24"/>
        </w:rPr>
        <w:t xml:space="preserve">passed out </w:t>
      </w:r>
      <w:r w:rsidR="00A81457">
        <w:rPr>
          <w:rFonts w:cs="Times New Roman"/>
          <w:sz w:val="24"/>
          <w:szCs w:val="24"/>
        </w:rPr>
        <w:t xml:space="preserve">through </w:t>
      </w:r>
      <w:r w:rsidRPr="00D4124B">
        <w:rPr>
          <w:rFonts w:cs="Times New Roman"/>
          <w:sz w:val="24"/>
          <w:szCs w:val="24"/>
        </w:rPr>
        <w:t xml:space="preserve">the side of the head coil and </w:t>
      </w:r>
      <w:r w:rsidR="00A81457">
        <w:rPr>
          <w:rFonts w:cs="Times New Roman"/>
          <w:sz w:val="24"/>
          <w:szCs w:val="24"/>
        </w:rPr>
        <w:t xml:space="preserve">then led along </w:t>
      </w:r>
      <w:r w:rsidRPr="00D4124B">
        <w:rPr>
          <w:rFonts w:cs="Times New Roman"/>
          <w:sz w:val="24"/>
          <w:szCs w:val="24"/>
        </w:rPr>
        <w:t>the bore towards the back of the scanner.</w:t>
      </w:r>
    </w:p>
    <w:p w14:paraId="66E3FF09" w14:textId="395F33FE" w:rsidR="007438DD" w:rsidRDefault="007438DD" w:rsidP="0002353B">
      <w:pPr>
        <w:jc w:val="both"/>
        <w:rPr>
          <w:rFonts w:cs="Times New Roman"/>
          <w:sz w:val="24"/>
          <w:szCs w:val="24"/>
        </w:rPr>
      </w:pPr>
      <w:r w:rsidRPr="00D4124B">
        <w:rPr>
          <w:rFonts w:cs="Times New Roman"/>
          <w:sz w:val="24"/>
          <w:szCs w:val="24"/>
        </w:rPr>
        <w:t>We applied tACS using an STG4002 stimulus generator (Multi Channel Systems, Reutlingen, Germany)</w:t>
      </w:r>
      <w:r w:rsidR="002254B3" w:rsidRPr="00D4124B">
        <w:rPr>
          <w:rFonts w:cs="Times New Roman"/>
          <w:sz w:val="24"/>
          <w:szCs w:val="24"/>
        </w:rPr>
        <w:t xml:space="preserve">. </w:t>
      </w:r>
      <w:r w:rsidR="002254B3" w:rsidRPr="00D4124B">
        <w:rPr>
          <w:sz w:val="24"/>
          <w:szCs w:val="24"/>
        </w:rPr>
        <w:t xml:space="preserve">The </w:t>
      </w:r>
      <w:r w:rsidR="00973317">
        <w:rPr>
          <w:sz w:val="24"/>
          <w:szCs w:val="24"/>
        </w:rPr>
        <w:t xml:space="preserve">circular </w:t>
      </w:r>
      <w:r w:rsidR="002254B3" w:rsidRPr="00D4124B">
        <w:rPr>
          <w:sz w:val="24"/>
          <w:szCs w:val="24"/>
        </w:rPr>
        <w:t xml:space="preserve">stimulating electrodes were </w:t>
      </w:r>
      <w:r w:rsidR="00973317">
        <w:rPr>
          <w:sz w:val="24"/>
          <w:szCs w:val="24"/>
        </w:rPr>
        <w:t xml:space="preserve">cut from conductive rubber </w:t>
      </w:r>
      <w:r w:rsidR="00973317" w:rsidRPr="00D4124B">
        <w:rPr>
          <w:rFonts w:cs="Times New Roman"/>
          <w:sz w:val="24"/>
          <w:szCs w:val="24"/>
        </w:rPr>
        <w:t>(7.6 cm diameter)</w:t>
      </w:r>
      <w:r w:rsidR="00973317">
        <w:rPr>
          <w:sz w:val="24"/>
          <w:szCs w:val="24"/>
        </w:rPr>
        <w:t xml:space="preserve">, and attached to the scalp using electrode </w:t>
      </w:r>
      <w:r w:rsidR="002254B3" w:rsidRPr="00D4124B">
        <w:rPr>
          <w:sz w:val="24"/>
          <w:szCs w:val="24"/>
        </w:rPr>
        <w:t>gel (Signa)</w:t>
      </w:r>
      <w:r w:rsidRPr="00D4124B">
        <w:rPr>
          <w:rFonts w:cs="Times New Roman"/>
          <w:sz w:val="24"/>
          <w:szCs w:val="24"/>
        </w:rPr>
        <w:t>. One electrode was placed above the canonical location of left hMT+; PO7-PO3 in the 10-20 system. The other electrode was placed on the vertex (Cz). The current intensity was 0.5 mA</w:t>
      </w:r>
      <w:r w:rsidR="0047792F" w:rsidRPr="00D4124B">
        <w:rPr>
          <w:rFonts w:cs="Times New Roman"/>
          <w:sz w:val="24"/>
          <w:szCs w:val="24"/>
        </w:rPr>
        <w:t>, frequency of tACS was 10 Hz</w:t>
      </w:r>
      <w:r w:rsidRPr="00D4124B">
        <w:rPr>
          <w:rFonts w:cs="Times New Roman"/>
          <w:sz w:val="24"/>
          <w:szCs w:val="24"/>
        </w:rPr>
        <w:t>.</w:t>
      </w:r>
    </w:p>
    <w:p w14:paraId="6A9B649D" w14:textId="77777777" w:rsidR="00F85F0A" w:rsidRPr="00D4124B" w:rsidRDefault="00F85F0A" w:rsidP="0002353B">
      <w:pPr>
        <w:jc w:val="both"/>
        <w:rPr>
          <w:rFonts w:cs="Times New Roman"/>
          <w:sz w:val="24"/>
          <w:szCs w:val="24"/>
        </w:rPr>
      </w:pPr>
    </w:p>
    <w:p w14:paraId="666FD025" w14:textId="6D9B3A79" w:rsidR="0002353B" w:rsidRDefault="00973317" w:rsidP="0002353B">
      <w:pPr>
        <w:pStyle w:val="Heading2"/>
        <w:jc w:val="both"/>
      </w:pPr>
      <w:r>
        <w:t>Apparatus</w:t>
      </w:r>
      <w:r w:rsidR="0037477D">
        <w:t xml:space="preserve"> </w:t>
      </w:r>
    </w:p>
    <w:p w14:paraId="7D420A52" w14:textId="5C28AC0C" w:rsidR="0002353B" w:rsidRPr="00D4124B" w:rsidRDefault="0037477D" w:rsidP="0002353B">
      <w:pPr>
        <w:jc w:val="both"/>
        <w:rPr>
          <w:rFonts w:cs="Times New Roman"/>
        </w:rPr>
      </w:pPr>
      <w:r w:rsidRPr="00D4124B">
        <w:rPr>
          <w:rFonts w:cs="Times New Roman"/>
          <w:sz w:val="24"/>
          <w:szCs w:val="24"/>
        </w:rPr>
        <w:t>A Canon REALi</w:t>
      </w:r>
      <w:r w:rsidR="007438DD" w:rsidRPr="00D4124B">
        <w:rPr>
          <w:rFonts w:cs="Times New Roman"/>
          <w:sz w:val="24"/>
          <w:szCs w:val="24"/>
        </w:rPr>
        <w:t>S</w:t>
      </w:r>
      <w:r w:rsidRPr="00D4124B">
        <w:rPr>
          <w:rFonts w:cs="Times New Roman"/>
          <w:sz w:val="24"/>
          <w:szCs w:val="24"/>
        </w:rPr>
        <w:t xml:space="preserve"> SX80 Mark II LCOS projector back-projected the stimuli onto a screen located at the end of the MRI bore at a refresh rate of 60 Hz. Subjects viewed the stimuli via a mirror attached to the head coil. The combined distance of the screen to the mirror and the mirror to the subjects’ eyes was 103 cm. The display measured 22° (width) by 12° (height) and had a resolution of 1920 x 1080 pixels. Stimulus presentations and the triggering of stimulation were under the control of </w:t>
      </w:r>
      <w:r w:rsidR="00973317">
        <w:rPr>
          <w:rFonts w:cs="Times New Roman"/>
          <w:sz w:val="24"/>
          <w:szCs w:val="24"/>
        </w:rPr>
        <w:t xml:space="preserve">in-house, OpenGL software.  </w:t>
      </w:r>
      <w:r w:rsidR="0002353B" w:rsidRPr="00D4124B">
        <w:rPr>
          <w:rFonts w:cs="Times New Roman"/>
          <w:sz w:val="24"/>
          <w:szCs w:val="24"/>
        </w:rPr>
        <w:t xml:space="preserve">All eye movements were monitored and recorded using an eye tracker (Eyelink II V 2.2) at 500 Hz. </w:t>
      </w:r>
    </w:p>
    <w:p w14:paraId="6992EA57" w14:textId="77777777" w:rsidR="0002353B" w:rsidRDefault="0002353B" w:rsidP="007438DD">
      <w:pPr>
        <w:jc w:val="both"/>
        <w:rPr>
          <w:rFonts w:ascii="Arial" w:hAnsi="Arial" w:cs="Arial"/>
          <w:sz w:val="24"/>
          <w:szCs w:val="24"/>
        </w:rPr>
      </w:pPr>
    </w:p>
    <w:p w14:paraId="443503DE" w14:textId="77777777" w:rsidR="0002353B" w:rsidRPr="007438DD" w:rsidRDefault="0002353B" w:rsidP="00973317">
      <w:pPr>
        <w:pStyle w:val="Heading2"/>
        <w:rPr>
          <w:rFonts w:ascii="Arial" w:hAnsi="Arial" w:cs="Arial"/>
        </w:rPr>
      </w:pPr>
      <w:r>
        <w:lastRenderedPageBreak/>
        <w:t>Motion adaptation paradigm</w:t>
      </w:r>
    </w:p>
    <w:p w14:paraId="0B6F6B5C" w14:textId="10A160A3" w:rsidR="00F05E09" w:rsidRDefault="00B41AEC" w:rsidP="007438DD">
      <w:pPr>
        <w:jc w:val="both"/>
        <w:rPr>
          <w:rFonts w:cs="Times New Roman"/>
          <w:sz w:val="24"/>
          <w:szCs w:val="24"/>
        </w:rPr>
      </w:pPr>
      <w:r w:rsidRPr="00D4124B">
        <w:rPr>
          <w:rFonts w:cs="Times New Roman"/>
          <w:sz w:val="24"/>
          <w:szCs w:val="24"/>
        </w:rPr>
        <w:t xml:space="preserve">We </w:t>
      </w:r>
      <w:r w:rsidR="00973317">
        <w:rPr>
          <w:rFonts w:cs="Times New Roman"/>
          <w:sz w:val="24"/>
          <w:szCs w:val="24"/>
        </w:rPr>
        <w:t xml:space="preserve">adopted </w:t>
      </w:r>
      <w:r w:rsidRPr="00D4124B">
        <w:rPr>
          <w:rFonts w:cs="Times New Roman"/>
          <w:sz w:val="24"/>
          <w:szCs w:val="24"/>
        </w:rPr>
        <w:t xml:space="preserve">the visual motion adaptation paradigm from Huk et al. </w:t>
      </w:r>
      <w:r w:rsidRPr="00D4124B">
        <w:rPr>
          <w:rFonts w:cs="Times New Roman"/>
          <w:sz w:val="24"/>
          <w:szCs w:val="24"/>
        </w:rPr>
        <w:fldChar w:fldCharType="begin"/>
      </w:r>
      <w:r w:rsidR="00B00F04" w:rsidRPr="00D4124B">
        <w:rPr>
          <w:rFonts w:cs="Times New Roman"/>
          <w:sz w:val="24"/>
          <w:szCs w:val="24"/>
        </w:rPr>
        <w:instrText xml:space="preserve"> ADDIN EN.CITE &lt;EndNote&gt;&lt;Cite ExcludeAuth="1"&gt;&lt;Author&gt;Huk&lt;/Author&gt;&lt;Year&gt;2001&lt;/Year&gt;&lt;RecNum&gt;17675&lt;/RecNum&gt;&lt;DisplayText&gt;(2001)&lt;/DisplayText&gt;&lt;record&gt;&lt;rec-number&gt;17675&lt;/rec-number&gt;&lt;foreign-keys&gt;&lt;key app="EN" db-id="zssvvraa9ra553e2dpbpvwpftfpfzpw5z50e" timestamp="1284003887"&gt;17675&lt;/key&gt;&lt;/foreign-keys&gt;&lt;ref-type name="Journal Article"&gt;17&lt;/ref-type&gt;&lt;contributors&gt;&lt;authors&gt;&lt;author&gt;Huk, A. C.&lt;/author&gt;&lt;author&gt;Ress, D.&lt;/author&gt;&lt;author&gt;Heeger, D. J.&lt;/author&gt;&lt;/authors&gt;&lt;/contributors&gt;&lt;auth-address&gt;Department of Psychology, Stanford University, Stanford, CA 94305, USA. huk@u.washington.edu&lt;/auth-address&gt;&lt;titles&gt;&lt;title&gt;Neuronal basis of the motion aftereffect reconsidered&lt;/title&gt;&lt;secondary-title&gt;Neuron&lt;/secondary-title&gt;&lt;/titles&gt;&lt;periodical&gt;&lt;full-title&gt;Neuron&lt;/full-title&gt;&lt;abbr-1&gt;Neuron&lt;/abbr-1&gt;&lt;/periodical&gt;&lt;pages&gt;161-72&lt;/pages&gt;&lt;volume&gt;32&lt;/volume&gt;&lt;number&gt;1&lt;/number&gt;&lt;keywords&gt;&lt;keyword&gt;Adaptation, Physiological/physiology&lt;/keyword&gt;&lt;keyword&gt;Adult&lt;/keyword&gt;&lt;keyword&gt;Attention/*physiology&lt;/keyword&gt;&lt;keyword&gt;Humans&lt;/keyword&gt;&lt;keyword&gt;Magnetic Resonance Imaging&lt;/keyword&gt;&lt;keyword&gt;Male&lt;/keyword&gt;&lt;keyword&gt;Motion Perception/*physiology&lt;/keyword&gt;&lt;keyword&gt;Neurons/*physiology&lt;/keyword&gt;&lt;keyword&gt;Photic Stimulation&lt;/keyword&gt;&lt;keyword&gt;Psychophysics&lt;/keyword&gt;&lt;keyword&gt;Visual Cortex/cytology/*physiology&lt;/keyword&gt;&lt;/keywords&gt;&lt;dates&gt;&lt;year&gt;2001&lt;/year&gt;&lt;pub-dates&gt;&lt;date&gt;Oct 11&lt;/date&gt;&lt;/pub-dates&gt;&lt;/dates&gt;&lt;accession-num&gt;11604147&lt;/accession-num&gt;&lt;label&gt;\\fs1\margaret\endnote\ENDNOTE_PDF\Huk_Ress_Heeger_Neuron_2001.pdf&lt;/label&gt;&lt;urls&gt;&lt;related-urls&gt;&lt;url&gt;http://www.ncbi.nlm.nih.gov/entrez/query.fcgi?cmd=Retrieve&amp;amp;db=PubMed&amp;amp;dopt=Citation&amp;amp;list_uids=11604147 &lt;/url&gt;&lt;/related-urls&gt;&lt;/urls&gt;&lt;/record&gt;&lt;/Cite&gt;&lt;/EndNote&gt;</w:instrText>
      </w:r>
      <w:r w:rsidRPr="00D4124B">
        <w:rPr>
          <w:rFonts w:cs="Times New Roman"/>
          <w:sz w:val="24"/>
          <w:szCs w:val="24"/>
        </w:rPr>
        <w:fldChar w:fldCharType="separate"/>
      </w:r>
      <w:r w:rsidR="00B00F04" w:rsidRPr="00D4124B">
        <w:rPr>
          <w:rFonts w:cs="Times New Roman"/>
          <w:noProof/>
          <w:sz w:val="24"/>
          <w:szCs w:val="24"/>
        </w:rPr>
        <w:t>(2001)</w:t>
      </w:r>
      <w:r w:rsidRPr="00D4124B">
        <w:rPr>
          <w:rFonts w:cs="Times New Roman"/>
          <w:sz w:val="24"/>
          <w:szCs w:val="24"/>
        </w:rPr>
        <w:fldChar w:fldCharType="end"/>
      </w:r>
      <w:r w:rsidRPr="00D4124B">
        <w:rPr>
          <w:rFonts w:cs="Times New Roman"/>
          <w:sz w:val="24"/>
          <w:szCs w:val="24"/>
        </w:rPr>
        <w:t xml:space="preserve"> to quantify </w:t>
      </w:r>
      <w:r w:rsidR="009C2EC1">
        <w:rPr>
          <w:rFonts w:cs="Times New Roman"/>
          <w:sz w:val="24"/>
          <w:szCs w:val="24"/>
        </w:rPr>
        <w:t>direction</w:t>
      </w:r>
      <w:r w:rsidR="00973317">
        <w:rPr>
          <w:rFonts w:cs="Times New Roman"/>
          <w:sz w:val="24"/>
          <w:szCs w:val="24"/>
        </w:rPr>
        <w:t>-</w:t>
      </w:r>
      <w:r w:rsidR="009C2EC1">
        <w:rPr>
          <w:rFonts w:cs="Times New Roman"/>
          <w:sz w:val="24"/>
          <w:szCs w:val="24"/>
        </w:rPr>
        <w:t xml:space="preserve">selective </w:t>
      </w:r>
      <w:r w:rsidRPr="00D4124B">
        <w:rPr>
          <w:rFonts w:cs="Times New Roman"/>
          <w:sz w:val="24"/>
          <w:szCs w:val="24"/>
        </w:rPr>
        <w:t>motion adaptation in the BOLD signal. Subjects fixated a dot at the center of the screen while we presented two moving gratings on either side of the dot</w:t>
      </w:r>
      <w:r w:rsidR="00A63537">
        <w:rPr>
          <w:rFonts w:cs="Times New Roman"/>
          <w:sz w:val="24"/>
          <w:szCs w:val="24"/>
        </w:rPr>
        <w:t xml:space="preserve"> (XX</w:t>
      </w:r>
      <w:r w:rsidR="00A63537" w:rsidRPr="00D4124B">
        <w:rPr>
          <w:rFonts w:cs="Times New Roman"/>
          <w:sz w:val="24"/>
          <w:szCs w:val="24"/>
        </w:rPr>
        <w:t xml:space="preserve">° </w:t>
      </w:r>
      <w:r w:rsidR="00A63537">
        <w:rPr>
          <w:rFonts w:cs="Times New Roman"/>
          <w:sz w:val="24"/>
          <w:szCs w:val="24"/>
        </w:rPr>
        <w:t>xYYY</w:t>
      </w:r>
      <w:r w:rsidR="00A63537" w:rsidRPr="00D4124B">
        <w:rPr>
          <w:rFonts w:cs="Times New Roman"/>
          <w:sz w:val="24"/>
          <w:szCs w:val="24"/>
        </w:rPr>
        <w:t xml:space="preserve">° </w:t>
      </w:r>
      <w:r w:rsidR="00A63537">
        <w:rPr>
          <w:rFonts w:cs="Times New Roman"/>
          <w:sz w:val="24"/>
          <w:szCs w:val="24"/>
        </w:rPr>
        <w:t xml:space="preserve"> centered on +\- ZZZ°) </w:t>
      </w:r>
      <w:r w:rsidRPr="00D4124B">
        <w:rPr>
          <w:rFonts w:cs="Times New Roman"/>
          <w:sz w:val="24"/>
          <w:szCs w:val="24"/>
        </w:rPr>
        <w:t xml:space="preserve">. </w:t>
      </w:r>
      <w:r w:rsidR="002F4BF1">
        <w:rPr>
          <w:rFonts w:cs="Times New Roman"/>
          <w:sz w:val="24"/>
          <w:szCs w:val="24"/>
        </w:rPr>
        <w:t xml:space="preserve">For each experimental run, </w:t>
      </w:r>
      <w:r w:rsidRPr="00D4124B">
        <w:rPr>
          <w:rFonts w:cs="Times New Roman"/>
          <w:sz w:val="24"/>
          <w:szCs w:val="24"/>
        </w:rPr>
        <w:t>both gratings initially moved inward for 30s (l</w:t>
      </w:r>
      <w:r w:rsidRPr="00D4124B">
        <w:rPr>
          <w:rFonts w:cs="Times New Roman"/>
          <w:i/>
          <w:sz w:val="24"/>
          <w:szCs w:val="24"/>
        </w:rPr>
        <w:t>ong adapter</w:t>
      </w:r>
      <w:r w:rsidRPr="00D4124B">
        <w:rPr>
          <w:rFonts w:cs="Times New Roman"/>
          <w:sz w:val="24"/>
          <w:szCs w:val="24"/>
        </w:rPr>
        <w:t xml:space="preserve">). Subsequent trials were classified into two conditions. During </w:t>
      </w:r>
      <w:r w:rsidRPr="00D4124B">
        <w:rPr>
          <w:rFonts w:cs="Times New Roman"/>
          <w:i/>
          <w:sz w:val="24"/>
          <w:szCs w:val="24"/>
        </w:rPr>
        <w:t>opposite direction trials</w:t>
      </w:r>
      <w:r w:rsidRPr="00D4124B">
        <w:rPr>
          <w:rFonts w:cs="Times New Roman"/>
          <w:sz w:val="24"/>
          <w:szCs w:val="24"/>
        </w:rPr>
        <w:t xml:space="preserve"> a top-up adapter (both gratings moving inwards for 4s) was followed by a test stimulus moving outward for 0.5 s. During </w:t>
      </w:r>
      <w:r w:rsidRPr="00D4124B">
        <w:rPr>
          <w:rFonts w:cs="Times New Roman"/>
          <w:i/>
          <w:sz w:val="24"/>
          <w:szCs w:val="24"/>
        </w:rPr>
        <w:t>adapted direction trials</w:t>
      </w:r>
      <w:r w:rsidRPr="00D4124B">
        <w:rPr>
          <w:rFonts w:cs="Times New Roman"/>
          <w:sz w:val="24"/>
          <w:szCs w:val="24"/>
        </w:rPr>
        <w:t xml:space="preserve"> the adapter was followed by a test stimulus moving inward for 0.5 s.  The sequence of trials (i.e., after the initial 30 s </w:t>
      </w:r>
      <w:r w:rsidRPr="00D4124B">
        <w:rPr>
          <w:rFonts w:cs="Times New Roman"/>
          <w:i/>
          <w:sz w:val="24"/>
          <w:szCs w:val="24"/>
        </w:rPr>
        <w:t>long adaptation)</w:t>
      </w:r>
      <w:r w:rsidRPr="00D4124B">
        <w:rPr>
          <w:rFonts w:cs="Times New Roman"/>
          <w:sz w:val="24"/>
          <w:szCs w:val="24"/>
        </w:rPr>
        <w:t xml:space="preserve"> alternated between three opposite direction trials and three adapted direction trials.</w:t>
      </w:r>
      <w:r w:rsidR="002F4BF1">
        <w:rPr>
          <w:rFonts w:cs="Times New Roman"/>
          <w:sz w:val="24"/>
          <w:szCs w:val="24"/>
        </w:rPr>
        <w:t xml:space="preserve"> We define these 6 tria</w:t>
      </w:r>
      <w:r w:rsidR="00F50FF5">
        <w:rPr>
          <w:rFonts w:cs="Times New Roman"/>
          <w:sz w:val="24"/>
          <w:szCs w:val="24"/>
        </w:rPr>
        <w:t>ls as one</w:t>
      </w:r>
      <w:r w:rsidR="002F4BF1">
        <w:rPr>
          <w:rFonts w:cs="Times New Roman"/>
          <w:sz w:val="24"/>
          <w:szCs w:val="24"/>
        </w:rPr>
        <w:t xml:space="preserve"> block.</w:t>
      </w:r>
      <w:r w:rsidRPr="00D4124B">
        <w:rPr>
          <w:rFonts w:cs="Times New Roman"/>
          <w:sz w:val="24"/>
          <w:szCs w:val="24"/>
        </w:rPr>
        <w:t xml:space="preserve"> </w:t>
      </w:r>
      <w:r w:rsidR="0002353B" w:rsidRPr="00D4124B">
        <w:rPr>
          <w:rFonts w:cs="Times New Roman"/>
          <w:sz w:val="24"/>
          <w:szCs w:val="24"/>
        </w:rPr>
        <w:t xml:space="preserve">Each </w:t>
      </w:r>
      <w:r w:rsidR="002F4BF1">
        <w:rPr>
          <w:rFonts w:cs="Times New Roman"/>
          <w:sz w:val="24"/>
          <w:szCs w:val="24"/>
        </w:rPr>
        <w:t>block</w:t>
      </w:r>
      <w:r w:rsidR="0002353B" w:rsidRPr="00D4124B">
        <w:rPr>
          <w:rFonts w:cs="Times New Roman"/>
          <w:sz w:val="24"/>
          <w:szCs w:val="24"/>
        </w:rPr>
        <w:t xml:space="preserve"> was presented 7</w:t>
      </w:r>
      <w:r w:rsidR="00F342E2">
        <w:rPr>
          <w:rFonts w:cs="Times New Roman"/>
          <w:sz w:val="24"/>
          <w:szCs w:val="24"/>
        </w:rPr>
        <w:t xml:space="preserve"> times in one run. Each subject participated in four experimental runs in the same session; two with tACS (tACS-on), two without tACS (tACS-off).</w:t>
      </w:r>
    </w:p>
    <w:p w14:paraId="30CFDD77" w14:textId="048F6D71" w:rsidR="00F342E2" w:rsidRDefault="00F342E2" w:rsidP="00F342E2">
      <w:pPr>
        <w:jc w:val="both"/>
        <w:rPr>
          <w:sz w:val="24"/>
          <w:szCs w:val="24"/>
        </w:rPr>
      </w:pPr>
      <w:r>
        <w:rPr>
          <w:rFonts w:cs="Times New Roman"/>
          <w:sz w:val="24"/>
          <w:szCs w:val="24"/>
        </w:rPr>
        <w:t xml:space="preserve">In the tACS-on conditions, the current was applied whenever the adapter </w:t>
      </w:r>
      <w:r>
        <w:rPr>
          <w:sz w:val="24"/>
          <w:szCs w:val="24"/>
        </w:rPr>
        <w:t xml:space="preserve">(both </w:t>
      </w:r>
      <w:r w:rsidRPr="00F50FF5">
        <w:rPr>
          <w:i/>
          <w:sz w:val="24"/>
          <w:szCs w:val="24"/>
        </w:rPr>
        <w:t>long adapter</w:t>
      </w:r>
      <w:r>
        <w:rPr>
          <w:sz w:val="24"/>
          <w:szCs w:val="24"/>
        </w:rPr>
        <w:t xml:space="preserve"> and the </w:t>
      </w:r>
      <w:r w:rsidRPr="00F342E2">
        <w:rPr>
          <w:i/>
          <w:sz w:val="24"/>
          <w:szCs w:val="24"/>
        </w:rPr>
        <w:t>top-up adapter</w:t>
      </w:r>
      <w:r>
        <w:rPr>
          <w:sz w:val="24"/>
          <w:szCs w:val="24"/>
        </w:rPr>
        <w:t xml:space="preserve">) stimulus was on the screen (i.e., only during the induction of adaptation). Because the visual stimuli were presented in both hemifields, both left and right hMT+ adapted. We placed the stimulation electrodes such that left hMT+ received larger tACS stimulation than right hMT+.  Hence, in this paradigm, we predicted that adaptation should be less in left hMT+ (the stimulated hemisphere) than in right hMT+. </w:t>
      </w:r>
    </w:p>
    <w:p w14:paraId="2D3F56B9" w14:textId="77777777" w:rsidR="00F342E2" w:rsidRDefault="00F342E2" w:rsidP="00F342E2">
      <w:pPr>
        <w:jc w:val="both"/>
        <w:rPr>
          <w:sz w:val="24"/>
          <w:szCs w:val="24"/>
        </w:rPr>
      </w:pPr>
    </w:p>
    <w:p w14:paraId="2E73F927" w14:textId="77777777" w:rsidR="00262DD3" w:rsidRDefault="00262DD3" w:rsidP="007438DD">
      <w:pPr>
        <w:jc w:val="both"/>
        <w:rPr>
          <w:rFonts w:cs="Times New Roman"/>
          <w:sz w:val="24"/>
          <w:szCs w:val="24"/>
        </w:rPr>
      </w:pPr>
      <w:commentRangeStart w:id="6"/>
      <w:r>
        <w:rPr>
          <w:rFonts w:cs="Times New Roman"/>
          <w:noProof/>
          <w:sz w:val="24"/>
          <w:szCs w:val="24"/>
        </w:rPr>
        <w:drawing>
          <wp:inline distT="0" distB="0" distL="0" distR="0" wp14:anchorId="561B30AA" wp14:editId="6C26DBA4">
            <wp:extent cx="594360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inline>
        </w:drawing>
      </w:r>
      <w:commentRangeEnd w:id="6"/>
      <w:r w:rsidR="00AC7C4E">
        <w:rPr>
          <w:rStyle w:val="CommentReference"/>
        </w:rPr>
        <w:commentReference w:id="6"/>
      </w:r>
    </w:p>
    <w:p w14:paraId="322A0E95" w14:textId="39721185" w:rsidR="00892989" w:rsidRDefault="00892989" w:rsidP="00892989">
      <w:pPr>
        <w:pStyle w:val="Caption"/>
        <w:rPr>
          <w:i w:val="0"/>
          <w:color w:val="auto"/>
          <w:sz w:val="24"/>
          <w:szCs w:val="24"/>
        </w:rPr>
      </w:pPr>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sidR="00A13DFF">
        <w:rPr>
          <w:b/>
          <w:i w:val="0"/>
          <w:noProof/>
          <w:color w:val="auto"/>
          <w:sz w:val="24"/>
          <w:szCs w:val="24"/>
        </w:rPr>
        <w:t>1</w:t>
      </w:r>
      <w:r w:rsidRPr="00892989">
        <w:rPr>
          <w:b/>
          <w:i w:val="0"/>
          <w:color w:val="auto"/>
          <w:sz w:val="24"/>
          <w:szCs w:val="24"/>
        </w:rPr>
        <w:fldChar w:fldCharType="end"/>
      </w:r>
      <w:r>
        <w:rPr>
          <w:b/>
          <w:i w:val="0"/>
          <w:color w:val="auto"/>
          <w:sz w:val="24"/>
          <w:szCs w:val="24"/>
        </w:rPr>
        <w:t xml:space="preserve">. </w:t>
      </w:r>
      <w:r>
        <w:rPr>
          <w:i w:val="0"/>
          <w:color w:val="auto"/>
          <w:sz w:val="24"/>
          <w:szCs w:val="24"/>
        </w:rPr>
        <w:t xml:space="preserve">Experimental </w:t>
      </w:r>
      <w:r w:rsidR="00EF3100">
        <w:rPr>
          <w:i w:val="0"/>
          <w:color w:val="auto"/>
          <w:sz w:val="24"/>
          <w:szCs w:val="24"/>
        </w:rPr>
        <w:t>p</w:t>
      </w:r>
      <w:r>
        <w:rPr>
          <w:i w:val="0"/>
          <w:color w:val="auto"/>
          <w:sz w:val="24"/>
          <w:szCs w:val="24"/>
        </w:rPr>
        <w:t>aradigm</w:t>
      </w:r>
      <w:r w:rsidR="00AC7C4E">
        <w:rPr>
          <w:i w:val="0"/>
          <w:color w:val="auto"/>
          <w:sz w:val="24"/>
          <w:szCs w:val="24"/>
        </w:rPr>
        <w:t xml:space="preserve">. Subjects fixated on the central dot throughout. </w:t>
      </w:r>
      <w:r w:rsidR="00A63537">
        <w:rPr>
          <w:i w:val="0"/>
          <w:color w:val="auto"/>
          <w:sz w:val="24"/>
          <w:szCs w:val="24"/>
        </w:rPr>
        <w:t xml:space="preserve">A) </w:t>
      </w:r>
      <w:r w:rsidR="00AC7C4E">
        <w:rPr>
          <w:i w:val="0"/>
          <w:color w:val="auto"/>
          <w:sz w:val="24"/>
          <w:szCs w:val="24"/>
        </w:rPr>
        <w:t xml:space="preserve">Adaptation was induced with outward drifting gratings, </w:t>
      </w:r>
      <w:r w:rsidR="00A63537">
        <w:rPr>
          <w:i w:val="0"/>
          <w:color w:val="auto"/>
          <w:sz w:val="24"/>
          <w:szCs w:val="24"/>
        </w:rPr>
        <w:t xml:space="preserve">these were presented first for 30 s at the start of a block, and then for 4 s in each trial. The adapted responses were measured </w:t>
      </w:r>
      <w:r w:rsidR="00AC7C4E">
        <w:rPr>
          <w:i w:val="0"/>
          <w:color w:val="auto"/>
          <w:sz w:val="24"/>
          <w:szCs w:val="24"/>
        </w:rPr>
        <w:t xml:space="preserve">with </w:t>
      </w:r>
      <w:r w:rsidR="00B65B37">
        <w:rPr>
          <w:i w:val="0"/>
          <w:color w:val="auto"/>
          <w:sz w:val="24"/>
          <w:szCs w:val="24"/>
        </w:rPr>
        <w:t>gratings moving in the same (adapted directi</w:t>
      </w:r>
      <w:r w:rsidR="00A63537">
        <w:rPr>
          <w:i w:val="0"/>
          <w:color w:val="auto"/>
          <w:sz w:val="24"/>
          <w:szCs w:val="24"/>
        </w:rPr>
        <w:t xml:space="preserve">on) or opposite direction.  A set of three opposite-direction trials was alternated with sets of three adapted direction trials (always with the same adapter), and this set of 6 trials was repeated 7 times in one block. B) Schematic of the predicted neural and BOLD time course. </w:t>
      </w:r>
    </w:p>
    <w:p w14:paraId="127E3390" w14:textId="7A5829EC" w:rsidR="00892989" w:rsidRDefault="00892989" w:rsidP="00892989"/>
    <w:p w14:paraId="234D3A2C" w14:textId="29773659" w:rsidR="00B65B37" w:rsidRDefault="00B65B37" w:rsidP="00892989"/>
    <w:p w14:paraId="5D6CB6DE" w14:textId="77777777" w:rsidR="00B65B37" w:rsidRPr="00892989" w:rsidRDefault="00B65B37" w:rsidP="00892989"/>
    <w:p w14:paraId="0E8CCF17" w14:textId="77777777" w:rsidR="00BC597D" w:rsidRDefault="00BC597D" w:rsidP="0002353B">
      <w:pPr>
        <w:pStyle w:val="Heading2"/>
      </w:pPr>
      <w:r>
        <w:t xml:space="preserve">fMRI </w:t>
      </w:r>
    </w:p>
    <w:p w14:paraId="2ADDB30A" w14:textId="77777777" w:rsidR="002254B3" w:rsidRDefault="002254B3" w:rsidP="002254B3">
      <w:pPr>
        <w:pStyle w:val="Heading3"/>
      </w:pPr>
      <w:r>
        <w:t xml:space="preserve">Data Acquisition </w:t>
      </w:r>
    </w:p>
    <w:p w14:paraId="162A565C" w14:textId="6E31CA15" w:rsidR="00A62F8E" w:rsidRPr="00D4124B" w:rsidRDefault="00A62F8E" w:rsidP="00A62F8E">
      <w:pPr>
        <w:jc w:val="both"/>
      </w:pPr>
      <w:r w:rsidRPr="00D4124B">
        <w:rPr>
          <w:rFonts w:cs="Times New Roman"/>
          <w:sz w:val="24"/>
          <w:szCs w:val="24"/>
        </w:rPr>
        <w:t>We conducted all imaging at the Rutgers University Brain Imaging Center (RUBIC) using a 3T MRI (Tim Trio, Siemens) scanner</w:t>
      </w:r>
      <w:r w:rsidR="0015781F">
        <w:rPr>
          <w:rFonts w:cs="Times New Roman"/>
          <w:sz w:val="24"/>
          <w:szCs w:val="24"/>
        </w:rPr>
        <w:t xml:space="preserve">, and </w:t>
      </w:r>
      <w:r w:rsidRPr="00D4124B">
        <w:rPr>
          <w:rFonts w:cs="Times New Roman"/>
          <w:sz w:val="24"/>
          <w:szCs w:val="24"/>
        </w:rPr>
        <w:t xml:space="preserve">a 32-channel head coil with </w:t>
      </w:r>
      <w:r w:rsidR="0015781F">
        <w:rPr>
          <w:rFonts w:cs="Times New Roman"/>
          <w:sz w:val="24"/>
          <w:szCs w:val="24"/>
        </w:rPr>
        <w:t xml:space="preserve">ample </w:t>
      </w:r>
      <w:r w:rsidRPr="00D4124B">
        <w:rPr>
          <w:rFonts w:cs="Times New Roman"/>
          <w:sz w:val="24"/>
          <w:szCs w:val="24"/>
        </w:rPr>
        <w:t xml:space="preserve">padding around the head to minimize </w:t>
      </w:r>
      <w:r w:rsidR="0015781F">
        <w:rPr>
          <w:rFonts w:cs="Times New Roman"/>
          <w:sz w:val="24"/>
          <w:szCs w:val="24"/>
        </w:rPr>
        <w:t xml:space="preserve">head </w:t>
      </w:r>
      <w:r w:rsidRPr="00D4124B">
        <w:rPr>
          <w:rFonts w:cs="Times New Roman"/>
          <w:sz w:val="24"/>
          <w:szCs w:val="24"/>
        </w:rPr>
        <w:t xml:space="preserve">movement. We used a T1-weighted MPRAGE sequence to collect </w:t>
      </w:r>
      <w:r w:rsidR="0015781F" w:rsidRPr="00D4124B">
        <w:rPr>
          <w:rFonts w:cs="Times New Roman"/>
          <w:sz w:val="24"/>
          <w:szCs w:val="24"/>
        </w:rPr>
        <w:t>1 mm</w:t>
      </w:r>
      <w:r w:rsidR="0015781F" w:rsidRPr="00D4124B">
        <w:rPr>
          <w:rFonts w:cs="Times New Roman"/>
          <w:sz w:val="24"/>
          <w:szCs w:val="24"/>
          <w:vertAlign w:val="superscript"/>
        </w:rPr>
        <w:t>3</w:t>
      </w:r>
      <w:r w:rsidRPr="00D4124B">
        <w:rPr>
          <w:rFonts w:cs="Times New Roman"/>
          <w:sz w:val="24"/>
          <w:szCs w:val="24"/>
        </w:rPr>
        <w:t xml:space="preserve"> </w:t>
      </w:r>
      <w:r w:rsidR="0015781F">
        <w:rPr>
          <w:rFonts w:cs="Times New Roman"/>
          <w:sz w:val="24"/>
          <w:szCs w:val="24"/>
        </w:rPr>
        <w:t xml:space="preserve">resolution </w:t>
      </w:r>
      <w:r w:rsidRPr="00D4124B">
        <w:rPr>
          <w:rFonts w:cs="Times New Roman"/>
          <w:sz w:val="24"/>
          <w:szCs w:val="24"/>
        </w:rPr>
        <w:t>anatomical images from each subject. For functional scans, we used a T2*-weighted echo planar imaging se</w:t>
      </w:r>
      <w:r w:rsidR="0015781F">
        <w:rPr>
          <w:rFonts w:cs="Times New Roman"/>
          <w:sz w:val="24"/>
          <w:szCs w:val="24"/>
        </w:rPr>
        <w:t xml:space="preserve">quence (repetition time = 2 </w:t>
      </w:r>
      <w:r w:rsidRPr="00D4124B">
        <w:rPr>
          <w:rFonts w:cs="Times New Roman"/>
          <w:sz w:val="24"/>
          <w:szCs w:val="24"/>
        </w:rPr>
        <w:t>s, echo time = 25 ms, flip angle = 90°, matrix = 64 x 64). The 35 slices (in plane resolution = 3 x 3 mm; slice thickness = 3 mm) covered the entire brain and were oriented approximately parallel to the anterior commissure and posterior commissure (ACPC) line.</w:t>
      </w:r>
    </w:p>
    <w:p w14:paraId="08F7DFB5" w14:textId="77777777" w:rsidR="00BC597D" w:rsidRDefault="0002353B" w:rsidP="003E208D">
      <w:pPr>
        <w:pStyle w:val="Heading2"/>
      </w:pPr>
      <w:r>
        <w:t>Data Analysis</w:t>
      </w:r>
    </w:p>
    <w:p w14:paraId="284DD3C2" w14:textId="77777777" w:rsidR="00D4124B" w:rsidRDefault="00D4124B" w:rsidP="00D4124B"/>
    <w:p w14:paraId="4CC18B5F" w14:textId="77777777" w:rsidR="00D4124B" w:rsidRPr="002E2341" w:rsidRDefault="00D4124B" w:rsidP="00D4124B">
      <w:pPr>
        <w:pStyle w:val="Heading3"/>
        <w:rPr>
          <w:b/>
        </w:rPr>
      </w:pPr>
      <w:r w:rsidRPr="002E2341">
        <w:rPr>
          <w:b/>
        </w:rPr>
        <w:t>ROI Analysis</w:t>
      </w:r>
    </w:p>
    <w:p w14:paraId="5A537E8A" w14:textId="77777777" w:rsidR="000B1B58" w:rsidRPr="00B83443" w:rsidRDefault="000B1B58" w:rsidP="004B0B2D">
      <w:pPr>
        <w:pStyle w:val="Heading4"/>
        <w:rPr>
          <w:color w:val="833C0B" w:themeColor="accent2" w:themeShade="80"/>
        </w:rPr>
      </w:pPr>
      <w:r w:rsidRPr="00B83443">
        <w:rPr>
          <w:color w:val="833C0B" w:themeColor="accent2" w:themeShade="80"/>
        </w:rPr>
        <w:t>Data Preprocessing</w:t>
      </w:r>
    </w:p>
    <w:p w14:paraId="380CA9CF" w14:textId="31334C57" w:rsidR="00D4124B" w:rsidRDefault="000B1B58" w:rsidP="00D4124B">
      <w:pPr>
        <w:jc w:val="both"/>
        <w:rPr>
          <w:sz w:val="24"/>
          <w:szCs w:val="24"/>
        </w:rPr>
      </w:pPr>
      <w:r w:rsidRPr="00D4124B">
        <w:rPr>
          <w:rFonts w:cs="Times New Roman"/>
          <w:sz w:val="24"/>
          <w:szCs w:val="24"/>
        </w:rPr>
        <w:t>We analyzed the fMRI data with BrainVoyager (version 2.6</w:t>
      </w:r>
      <w:r w:rsidR="0015781F">
        <w:rPr>
          <w:rFonts w:cs="Times New Roman"/>
          <w:sz w:val="24"/>
          <w:szCs w:val="24"/>
        </w:rPr>
        <w:t xml:space="preserve">; </w:t>
      </w:r>
      <w:r w:rsidRPr="0015781F">
        <w:rPr>
          <w:rFonts w:cs="Times New Roman"/>
          <w:sz w:val="24"/>
          <w:szCs w:val="24"/>
        </w:rPr>
        <w:t>Brain Innovation, Maastricht, Netherlands</w:t>
      </w:r>
      <w:r>
        <w:rPr>
          <w:rFonts w:cs="Times New Roman"/>
          <w:sz w:val="24"/>
          <w:szCs w:val="24"/>
        </w:rPr>
        <w:t>)</w:t>
      </w:r>
      <w:r w:rsidRPr="00D4124B">
        <w:rPr>
          <w:rFonts w:cs="Times New Roman"/>
          <w:sz w:val="24"/>
          <w:szCs w:val="24"/>
        </w:rPr>
        <w:t xml:space="preserve"> and MATLAB (MathWorks). We discarded the first nine volumes of each functional scan. We then preprocessed the functional data. This included a linear trend removal, slice scan time adjustment, 3-D motion correction with alignment to the first volume within an MRI session</w:t>
      </w:r>
      <w:r w:rsidR="0015781F">
        <w:rPr>
          <w:rFonts w:cs="Times New Roman"/>
          <w:sz w:val="24"/>
          <w:szCs w:val="24"/>
        </w:rPr>
        <w:t>,</w:t>
      </w:r>
      <w:r w:rsidRPr="00D4124B">
        <w:rPr>
          <w:rFonts w:cs="Times New Roman"/>
          <w:sz w:val="24"/>
          <w:szCs w:val="24"/>
        </w:rPr>
        <w:t xml:space="preserve"> and temporal filtering using a high-pass fast Fourier transform filter with a 0.0078 Hz cut-off. The functional images were superimposed on the </w:t>
      </w:r>
      <w:r w:rsidRPr="00D4124B">
        <w:rPr>
          <w:rFonts w:cs="Times New Roman"/>
          <w:sz w:val="24"/>
          <w:szCs w:val="24"/>
          <w:shd w:val="clear" w:color="auto" w:fill="FFFFFF"/>
        </w:rPr>
        <w:t xml:space="preserve">high-resolution </w:t>
      </w:r>
      <w:r w:rsidRPr="00D4124B">
        <w:rPr>
          <w:rFonts w:cs="Times New Roman"/>
          <w:sz w:val="24"/>
          <w:szCs w:val="24"/>
        </w:rPr>
        <w:t>anatomical images and incorporated into the 3D data sets through trilinear interpolation. The complete data set was transformed into Talairach space</w:t>
      </w:r>
      <w:r>
        <w:rPr>
          <w:rFonts w:cs="Times New Roman"/>
          <w:sz w:val="24"/>
          <w:szCs w:val="24"/>
        </w:rPr>
        <w:t>.</w:t>
      </w:r>
      <w:r w:rsidR="00A63537">
        <w:rPr>
          <w:rFonts w:cs="Times New Roman"/>
          <w:sz w:val="24"/>
          <w:szCs w:val="24"/>
        </w:rPr>
        <w:t xml:space="preserve"> </w:t>
      </w:r>
      <w:r w:rsidR="00D4124B">
        <w:rPr>
          <w:sz w:val="24"/>
          <w:szCs w:val="24"/>
        </w:rPr>
        <w:t>We defined area hMT+ by a sphere (1</w:t>
      </w:r>
      <w:r w:rsidR="00CE70DB">
        <w:rPr>
          <w:sz w:val="24"/>
          <w:szCs w:val="24"/>
        </w:rPr>
        <w:t>0</w:t>
      </w:r>
      <w:r w:rsidR="00D4124B">
        <w:rPr>
          <w:sz w:val="24"/>
          <w:szCs w:val="24"/>
        </w:rPr>
        <w:t xml:space="preserve"> mm radius) around </w:t>
      </w:r>
      <w:r w:rsidR="00A63537">
        <w:rPr>
          <w:sz w:val="24"/>
          <w:szCs w:val="24"/>
        </w:rPr>
        <w:t xml:space="preserve">its canonical </w:t>
      </w:r>
      <w:r w:rsidR="00D4124B">
        <w:rPr>
          <w:sz w:val="24"/>
          <w:szCs w:val="24"/>
        </w:rPr>
        <w:t>Talairach coordinates</w:t>
      </w:r>
      <w:r w:rsidR="00A63537">
        <w:rPr>
          <w:sz w:val="24"/>
          <w:szCs w:val="24"/>
        </w:rPr>
        <w:t>:</w:t>
      </w:r>
      <w:r w:rsidR="00D4124B">
        <w:rPr>
          <w:sz w:val="24"/>
          <w:szCs w:val="24"/>
        </w:rPr>
        <w:t xml:space="preserve"> (40,-60, 0) for the right hemisphere and (-40,-60, 0) for the left hemisphere. </w:t>
      </w:r>
    </w:p>
    <w:p w14:paraId="4C7D400D" w14:textId="7C6E784D" w:rsidR="000B1B58" w:rsidRPr="00B83443" w:rsidRDefault="000B1B58" w:rsidP="004B0B2D">
      <w:pPr>
        <w:pStyle w:val="Heading4"/>
        <w:rPr>
          <w:color w:val="833C0B" w:themeColor="accent2" w:themeShade="80"/>
        </w:rPr>
      </w:pPr>
      <w:r w:rsidRPr="00B83443">
        <w:rPr>
          <w:color w:val="833C0B" w:themeColor="accent2" w:themeShade="80"/>
        </w:rPr>
        <w:t>BOLD adaptation</w:t>
      </w:r>
    </w:p>
    <w:p w14:paraId="58DB2C0F" w14:textId="770B3019" w:rsidR="00B63DC9" w:rsidRDefault="00A63537" w:rsidP="00C36E29">
      <w:pPr>
        <w:jc w:val="both"/>
        <w:rPr>
          <w:sz w:val="24"/>
          <w:szCs w:val="24"/>
        </w:rPr>
      </w:pPr>
      <w:r>
        <w:rPr>
          <w:sz w:val="24"/>
          <w:szCs w:val="24"/>
        </w:rPr>
        <w:t xml:space="preserve">Based on the known properties of MT neurons in the macaque {kar}, and previous studies in humans </w:t>
      </w:r>
      <w:r w:rsidR="00C36E29">
        <w:rPr>
          <w:sz w:val="24"/>
          <w:szCs w:val="24"/>
        </w:rPr>
        <w:t xml:space="preserve">{huk,tootell} </w:t>
      </w:r>
      <w:r>
        <w:rPr>
          <w:sz w:val="24"/>
          <w:szCs w:val="24"/>
        </w:rPr>
        <w:t>we predicted that for our choice of stimuli</w:t>
      </w:r>
      <w:r w:rsidR="00C36E29">
        <w:rPr>
          <w:sz w:val="24"/>
          <w:szCs w:val="24"/>
        </w:rPr>
        <w:t>,</w:t>
      </w:r>
      <w:r>
        <w:rPr>
          <w:sz w:val="24"/>
          <w:szCs w:val="24"/>
        </w:rPr>
        <w:t xml:space="preserve"> adaptation would primarily reduce the neural response in the adapted-direction trials compared to the opposite-direction trials. </w:t>
      </w:r>
      <w:r w:rsidR="00C36E29">
        <w:rPr>
          <w:sz w:val="24"/>
          <w:szCs w:val="24"/>
        </w:rPr>
        <w:t xml:space="preserve">Due to the slow response dynamics of the BOLD signal, this results in a prediction that the BOLD signal would be higher than average in the opposite direction trials, and lower than average in the adapted-direction trials. Formally, we computed a predictor by convolving the predicted neural effects </w:t>
      </w:r>
      <w:r w:rsidR="00B63DC9" w:rsidRPr="00B63DC9">
        <w:rPr>
          <w:sz w:val="24"/>
          <w:szCs w:val="24"/>
        </w:rPr>
        <w:t>with a two-gamma hemodynamic response function (HRF, onset = 0 s, response to undershoot ratio = 6, time to response peak = 5 s, time to undershoot peak = 15 s, response and undershoot dispersion = 1).</w:t>
      </w:r>
      <w:r w:rsidR="00C36E29">
        <w:rPr>
          <w:sz w:val="24"/>
          <w:szCs w:val="24"/>
        </w:rPr>
        <w:t xml:space="preserve"> See Figure XX</w:t>
      </w:r>
      <w:r w:rsidR="006E1EBE">
        <w:rPr>
          <w:sz w:val="24"/>
          <w:szCs w:val="24"/>
        </w:rPr>
        <w:t>X</w:t>
      </w:r>
      <w:r w:rsidR="00C36E29">
        <w:rPr>
          <w:sz w:val="24"/>
          <w:szCs w:val="24"/>
        </w:rPr>
        <w:t xml:space="preserve">b. </w:t>
      </w:r>
      <w:r w:rsidR="00B63DC9" w:rsidRPr="00B63DC9">
        <w:rPr>
          <w:sz w:val="24"/>
          <w:szCs w:val="24"/>
        </w:rPr>
        <w:t xml:space="preserve"> </w:t>
      </w:r>
      <w:r w:rsidR="00C36E29">
        <w:rPr>
          <w:sz w:val="24"/>
          <w:szCs w:val="24"/>
        </w:rPr>
        <w:t>The strength of direction-</w:t>
      </w:r>
      <w:r w:rsidR="00B63DC9" w:rsidRPr="00B63DC9">
        <w:rPr>
          <w:sz w:val="24"/>
          <w:szCs w:val="24"/>
        </w:rPr>
        <w:t xml:space="preserve">selective adaptation for each </w:t>
      </w:r>
      <w:r w:rsidR="00F85F0A" w:rsidRPr="00B63DC9">
        <w:rPr>
          <w:sz w:val="24"/>
          <w:szCs w:val="24"/>
        </w:rPr>
        <w:t>voxel</w:t>
      </w:r>
      <w:r w:rsidR="00F85F0A">
        <w:rPr>
          <w:sz w:val="24"/>
          <w:szCs w:val="24"/>
        </w:rPr>
        <w:t xml:space="preserve"> w</w:t>
      </w:r>
      <w:r w:rsidR="00B63DC9" w:rsidRPr="00B63DC9">
        <w:rPr>
          <w:sz w:val="24"/>
          <w:szCs w:val="24"/>
        </w:rPr>
        <w:t xml:space="preserve">as quantified as the </w:t>
      </w:r>
      <w:r w:rsidR="00F85F0A">
        <w:rPr>
          <w:sz w:val="24"/>
          <w:szCs w:val="24"/>
        </w:rPr>
        <w:t xml:space="preserve">Pearson </w:t>
      </w:r>
      <w:r w:rsidR="00C36E29">
        <w:rPr>
          <w:sz w:val="24"/>
          <w:szCs w:val="24"/>
        </w:rPr>
        <w:t>correlation between this predictor</w:t>
      </w:r>
      <w:r w:rsidR="00B63DC9" w:rsidRPr="00B63DC9">
        <w:rPr>
          <w:sz w:val="24"/>
          <w:szCs w:val="24"/>
        </w:rPr>
        <w:t xml:space="preserve"> and </w:t>
      </w:r>
      <w:r w:rsidR="00B63DC9" w:rsidRPr="00B63DC9">
        <w:rPr>
          <w:sz w:val="24"/>
          <w:szCs w:val="24"/>
        </w:rPr>
        <w:lastRenderedPageBreak/>
        <w:t xml:space="preserve">the </w:t>
      </w:r>
      <w:r w:rsidR="00C36E29">
        <w:rPr>
          <w:sz w:val="24"/>
          <w:szCs w:val="24"/>
        </w:rPr>
        <w:t xml:space="preserve">BOLD </w:t>
      </w:r>
      <w:r w:rsidR="00B63DC9" w:rsidRPr="00B63DC9">
        <w:rPr>
          <w:sz w:val="24"/>
          <w:szCs w:val="24"/>
        </w:rPr>
        <w:t xml:space="preserve">time course </w:t>
      </w:r>
      <w:r w:rsidR="00F85F0A">
        <w:rPr>
          <w:sz w:val="24"/>
          <w:szCs w:val="24"/>
        </w:rPr>
        <w:t>of the voxel</w:t>
      </w:r>
      <w:r w:rsidR="00B63DC9" w:rsidRPr="00B63DC9">
        <w:rPr>
          <w:sz w:val="24"/>
          <w:szCs w:val="24"/>
        </w:rPr>
        <w:t xml:space="preserve">. </w:t>
      </w:r>
      <w:r w:rsidR="006E1EBE">
        <w:rPr>
          <w:sz w:val="24"/>
          <w:szCs w:val="24"/>
        </w:rPr>
        <w:t>In voxels with a p</w:t>
      </w:r>
      <w:r w:rsidR="00B63DC9" w:rsidRPr="00B63DC9">
        <w:rPr>
          <w:sz w:val="24"/>
          <w:szCs w:val="24"/>
        </w:rPr>
        <w:t xml:space="preserve">ositive </w:t>
      </w:r>
      <w:r w:rsidR="00B63DC9" w:rsidRPr="00B63DC9">
        <w:rPr>
          <w:rFonts w:cs="Arial"/>
          <w:sz w:val="24"/>
          <w:szCs w:val="24"/>
        </w:rPr>
        <w:t>correlation</w:t>
      </w:r>
      <w:r w:rsidR="00B63DC9" w:rsidRPr="00B63DC9">
        <w:rPr>
          <w:sz w:val="24"/>
          <w:szCs w:val="24"/>
        </w:rPr>
        <w:t xml:space="preserve"> </w:t>
      </w:r>
      <w:r w:rsidR="000B1B58">
        <w:rPr>
          <w:sz w:val="24"/>
          <w:szCs w:val="24"/>
        </w:rPr>
        <w:t>adaptation</w:t>
      </w:r>
      <w:r w:rsidR="00C36E29">
        <w:rPr>
          <w:sz w:val="24"/>
          <w:szCs w:val="24"/>
        </w:rPr>
        <w:t xml:space="preserve"> reduced </w:t>
      </w:r>
      <w:r w:rsidR="006E1EBE">
        <w:rPr>
          <w:sz w:val="24"/>
          <w:szCs w:val="24"/>
        </w:rPr>
        <w:t>the response, in voxels with a negative correlation adaptation increased the response.</w:t>
      </w:r>
      <w:r w:rsidR="00694C5B">
        <w:rPr>
          <w:sz w:val="24"/>
          <w:szCs w:val="24"/>
        </w:rPr>
        <w:t xml:space="preserve"> </w:t>
      </w:r>
    </w:p>
    <w:p w14:paraId="6B362EB0" w14:textId="0F0E3DCE" w:rsidR="00173D9E" w:rsidRPr="002E2341" w:rsidRDefault="00173D9E" w:rsidP="00173D9E">
      <w:pPr>
        <w:pStyle w:val="Heading3"/>
        <w:rPr>
          <w:b/>
        </w:rPr>
      </w:pPr>
      <w:r w:rsidRPr="002E2341">
        <w:rPr>
          <w:b/>
        </w:rPr>
        <w:t>Functional Connectivity</w:t>
      </w:r>
      <w:r w:rsidR="000B1B58" w:rsidRPr="002E2341">
        <w:rPr>
          <w:b/>
        </w:rPr>
        <w:t xml:space="preserve"> Analysis</w:t>
      </w:r>
    </w:p>
    <w:p w14:paraId="434D7F02" w14:textId="33A3C399" w:rsidR="000B1B58" w:rsidRPr="00B83443" w:rsidRDefault="000B1B58" w:rsidP="004B0B2D">
      <w:pPr>
        <w:pStyle w:val="Heading4"/>
        <w:rPr>
          <w:color w:val="833C0B" w:themeColor="accent2" w:themeShade="80"/>
        </w:rPr>
      </w:pPr>
      <w:r w:rsidRPr="00B83443">
        <w:rPr>
          <w:color w:val="833C0B" w:themeColor="accent2" w:themeShade="80"/>
        </w:rPr>
        <w:t xml:space="preserve">Data Preprocessing </w:t>
      </w:r>
    </w:p>
    <w:p w14:paraId="24F4F1FD" w14:textId="1D09B981" w:rsidR="000B1B58" w:rsidRDefault="000B1B58" w:rsidP="004B0B2D">
      <w:pPr>
        <w:jc w:val="both"/>
      </w:pPr>
      <w:r>
        <w:t>All connectivity</w:t>
      </w:r>
      <w:r w:rsidR="0098258C">
        <w:t xml:space="preserve"> preprocessing and</w:t>
      </w:r>
      <w:r>
        <w:t xml:space="preserve"> analyses w</w:t>
      </w:r>
      <w:r w:rsidR="00E74B9B">
        <w:t>ere</w:t>
      </w:r>
      <w:r w:rsidRPr="000B1B58">
        <w:t xml:space="preserve"> performed u</w:t>
      </w:r>
      <w:r>
        <w:t>sing</w:t>
      </w:r>
      <w:r w:rsidR="0098258C">
        <w:t xml:space="preserve"> MATLAB and</w:t>
      </w:r>
      <w:r>
        <w:t xml:space="preserve"> AFNI (version 2011-12-21) {Cox 1996}</w:t>
      </w:r>
      <w:r w:rsidRPr="000B1B58">
        <w:t>. The first nine volumes of each scan were discarded. EPI images were slice-time corrected, aligned to the subject’s skull-stripped MPRAGE in native space, motion-corrected, and transformed to Talairach space. A linear regression was subsequently performed to remove nuisance parameters from the time series</w:t>
      </w:r>
      <w:r w:rsidR="00694C5B">
        <w:t xml:space="preserve">. This included the </w:t>
      </w:r>
      <w:r w:rsidRPr="000B1B58">
        <w:t xml:space="preserve">six motion parameters, </w:t>
      </w:r>
      <w:r w:rsidR="000B1545">
        <w:t xml:space="preserve">and </w:t>
      </w:r>
      <w:r w:rsidRPr="000B1B58">
        <w:t>ventricle and white matter time series along with their derivative time series</w:t>
      </w:r>
      <w:r w:rsidR="00470D00">
        <w:t xml:space="preserve">. In addition, </w:t>
      </w:r>
      <w:r w:rsidR="00261A58">
        <w:t xml:space="preserve">to remove any potential spatial co-activation confounds with functional connectivity (FC) analyses, </w:t>
      </w:r>
      <w:r w:rsidR="00470D00">
        <w:t>we also regressed out BOLD signals related to stimulus presentatio</w:t>
      </w:r>
      <w:r w:rsidR="0098258C">
        <w:t xml:space="preserve">n (adapter on/off, test on/off </w:t>
      </w:r>
      <w:r w:rsidR="00470D00">
        <w:t>and tACS</w:t>
      </w:r>
      <w:r w:rsidR="00261A58">
        <w:t xml:space="preserve"> </w:t>
      </w:r>
      <w:r w:rsidR="0098258C">
        <w:t xml:space="preserve">on/off), all convolved with the same canonical HRF as in the above analysis involving BOLD activity during adaptation </w:t>
      </w:r>
      <w:r w:rsidR="00470D00">
        <w:t xml:space="preserve">(Parameters: </w:t>
      </w:r>
      <w:commentRangeStart w:id="7"/>
      <w:commentRangeStart w:id="8"/>
      <w:r w:rsidR="00470D00">
        <w:t>XXXX</w:t>
      </w:r>
      <w:commentRangeEnd w:id="7"/>
      <w:r w:rsidR="000B1545">
        <w:rPr>
          <w:rStyle w:val="CommentReference"/>
        </w:rPr>
        <w:commentReference w:id="7"/>
      </w:r>
      <w:r w:rsidR="00470D00">
        <w:t>).</w:t>
      </w:r>
      <w:r w:rsidRPr="000B1B58">
        <w:t xml:space="preserve"> </w:t>
      </w:r>
      <w:commentRangeEnd w:id="8"/>
      <w:r w:rsidR="00261A58">
        <w:rPr>
          <w:rStyle w:val="CommentReference"/>
        </w:rPr>
        <w:commentReference w:id="8"/>
      </w:r>
      <w:r w:rsidRPr="000B1B58">
        <w:t>The residual time series was then spatially smoothed within a one-voxel dilated gray matter mask at 6mm FWHM.</w:t>
      </w:r>
      <w:r w:rsidR="005E3FB6">
        <w:t xml:space="preserve"> </w:t>
      </w:r>
    </w:p>
    <w:p w14:paraId="6780AACD" w14:textId="17B1DB61" w:rsidR="000B1B58" w:rsidRDefault="000009A1" w:rsidP="004B0B2D">
      <w:pPr>
        <w:pStyle w:val="Heading4"/>
        <w:rPr>
          <w:color w:val="833C0B" w:themeColor="accent2" w:themeShade="80"/>
        </w:rPr>
      </w:pPr>
      <w:r>
        <w:rPr>
          <w:color w:val="833C0B" w:themeColor="accent2" w:themeShade="80"/>
        </w:rPr>
        <w:t xml:space="preserve">ROI-based </w:t>
      </w:r>
      <w:r w:rsidR="000B1B58" w:rsidRPr="00B83443">
        <w:rPr>
          <w:color w:val="833C0B" w:themeColor="accent2" w:themeShade="80"/>
        </w:rPr>
        <w:t>functional connectivity analysis</w:t>
      </w:r>
    </w:p>
    <w:p w14:paraId="53FE9AD1" w14:textId="720157A5" w:rsidR="000009A1" w:rsidRPr="000009A1" w:rsidRDefault="000009A1" w:rsidP="000009A1">
      <w:r>
        <w:t>To perform ROI-based FC analyses, we extracted the average time series from 264 pre-defined functional regions each affiliated wit</w:t>
      </w:r>
      <w:r w:rsidR="00506E17">
        <w:t xml:space="preserve">h one of 12 functional networks </w:t>
      </w:r>
      <w:r w:rsidR="00506E17">
        <w:fldChar w:fldCharType="begin" w:fldLock="1"/>
      </w:r>
      <w:r w:rsidR="00506E17">
        <w:instrText>ADDIN CSL_CITATION { "citationItems" : [ { "id" : "ITEM-1", "itemData" : { "DOI" : "10.1016/j.neuron.2011.09.006", "ISBN" : "1097-4199 (Electronic)\\n0896-6273 (Linking)", "ISSN" : "08966273", "PMID" : "22099467", "abstract" : "Real-world complex systems may be mathematically modeled as graphs, revealing properties of the system. Here we study graphs of functional brain organization in healthy adults using resting state functional connectivity MRI. We propose two novel brain-wide graphs, one of 264 putative functional areas, the other a modification of voxelwise networks that eliminates potentially artificial short-distance relationships. These graphs contain many subgraphs in good agreement with known functional brain systems. Other subgraphs lack established functional identities; we suggest possible functional characteristics for these subgraphs. Further, graph measures of the areal network indicate that the default mode subgraph shares network properties with sensory and motor subgraphs: it is internally integrated but isolated from other subgraphs, much like a \" processing\" system. The modified voxelwise graph also reveals spatial motifs in the patterning of systems across the cortex. ?? 2011 Elsevier Inc.", "author" : [ { "dropping-particle" : "", "family" : "Power", "given" : "Jonathan D.", "non-dropping-particle" : "", "parse-names" : false, "suffix" : "" }, { "dropping-particle" : "", "family" : "Cohen", "given" : "Alexander L.", "non-dropping-particle" : "", "parse-names" : false, "suffix" : "" }, { "dropping-particle" : "", "family" : "Nelson", "given" : "Steven M.", "non-dropping-particle" : "", "parse-names" : false, "suffix" : "" }, { "dropping-particle" : "", "family" : "Wig", "given" : "Gagan S.", "non-dropping-particle" : "", "parse-names" : false, "suffix" : "" }, { "dropping-particle" : "", "family" : "Barnes", "given" : "Kelly Anne", "non-dropping-particle" : "", "parse-names" : false, "suffix" : "" }, { "dropping-particle" : "", "family" : "Church", "given" : "Jessica a.", "non-dropping-particle" : "", "parse-names" : false, "suffix" : "" }, { "dropping-particle" : "", "family" : "Vogel", "given" : "Alecia C.", "non-dropping-particle" : "", "parse-names" : false, "suffix" : "" }, { "dropping-particle" : "", "family" : "Laumann", "given" : "Timothy O.", "non-dropping-particle" : "", "parse-names" : false, "suffix" : "" }, { "dropping-particle" : "", "family" : "Miezin", "given" : "Fran M.", "non-dropping-particle" : "", "parse-names" : false, "suffix" : "" }, { "dropping-particle" : "", "family" : "Schlaggar", "given" : "Bradley L.", "non-dropping-particle" : "", "parse-names" : false, "suffix" : "" }, { "dropping-particle" : "", "family" : "Petersen", "given" : "Steven E.", "non-dropping-particle" : "", "parse-names" : false, "suffix" : "" } ], "container-title" : "Neuron", "id" : "ITEM-1", "issue" : "4", "issued" : { "date-parts" : [ [ "2011" ] ] }, "page" : "665-678", "publisher" : "Elsevier Inc.", "title" : "Functional Network Organization of the Human Brain", "type" : "article-journal", "volume" : "72" }, "uris" : [ "http://www.mendeley.com/documents/?uuid=4cc96540-14ae-4c91-8234-ef2ffc4bb6c2" ] } ], "mendeley" : { "formattedCitation" : "(Power et al., 2011)", "plainTextFormattedCitation" : "(Power et al., 2011)", "previouslyFormattedCitation" : "(Power et al., 2011)" }, "properties" : { "noteIndex" : 0 }, "schema" : "https://github.com/citation-style-language/schema/raw/master/csl-citation.json" }</w:instrText>
      </w:r>
      <w:r w:rsidR="00506E17">
        <w:fldChar w:fldCharType="separate"/>
      </w:r>
      <w:r w:rsidR="00506E17" w:rsidRPr="00506E17">
        <w:rPr>
          <w:noProof/>
        </w:rPr>
        <w:t>(Power et al., 2011)</w:t>
      </w:r>
      <w:r w:rsidR="00506E17">
        <w:fldChar w:fldCharType="end"/>
      </w:r>
      <w:r w:rsidR="00506E17">
        <w:t xml:space="preserve">. </w:t>
      </w:r>
      <w:r w:rsidR="00261A58">
        <w:t xml:space="preserve">We also </w:t>
      </w:r>
      <w:r>
        <w:t>included the two hMT+ regions</w:t>
      </w:r>
      <w:r w:rsidR="00261A58">
        <w:t xml:space="preserve"> (stimulated and non-stimulated hemisphere)</w:t>
      </w:r>
      <w:r>
        <w:t xml:space="preserve"> in </w:t>
      </w:r>
      <w:r w:rsidR="00261A58">
        <w:t>our ROI set</w:t>
      </w:r>
      <w:r>
        <w:t xml:space="preserve">. To match the spherical size of the ROIs used in the Power atlas (5mm radius), we defined the area hMT+ by a 5mm radius sphere around the canonical coordinates at (40, -60, 0) for the right hemisphere and (-40, -60, 0) for the left hemisphere. We excluded region 257 in the Power atlas given that </w:t>
      </w:r>
      <w:r w:rsidR="00261A58">
        <w:t xml:space="preserve">its voxels overlapped </w:t>
      </w:r>
      <w:r>
        <w:t>with the right hMT+ sphere</w:t>
      </w:r>
      <w:r w:rsidR="0098258C">
        <w:t xml:space="preserve">, resulting in </w:t>
      </w:r>
      <w:r w:rsidR="00261A58">
        <w:t>a 265 ROI set</w:t>
      </w:r>
      <w:r w:rsidR="00A97F35">
        <w:t xml:space="preserve">. For each ROI, we split up the time series according to stimulation condition (tACS OFF and tACS ON) and adaptation condition (opposite and same). </w:t>
      </w:r>
      <w:r w:rsidR="00340630">
        <w:t xml:space="preserve"> We then computed the Pearson correlation </w:t>
      </w:r>
      <w:r w:rsidR="00261A58">
        <w:t>from</w:t>
      </w:r>
      <w:r w:rsidR="00340630">
        <w:t xml:space="preserve"> each of the hMT+ to</w:t>
      </w:r>
      <w:r>
        <w:t xml:space="preserve"> </w:t>
      </w:r>
      <w:r w:rsidR="00261A58">
        <w:t xml:space="preserve">all other </w:t>
      </w:r>
      <w:r w:rsidR="00340630">
        <w:t xml:space="preserve">regions across the entire brain to obtain FC measures for each </w:t>
      </w:r>
      <w:r w:rsidR="003B1500">
        <w:t>of the conditions, resulting in four c</w:t>
      </w:r>
      <w:r w:rsidR="0098258C">
        <w:t xml:space="preserve">onnectivity vectors for each </w:t>
      </w:r>
      <w:r w:rsidR="003B1500">
        <w:t>hMT+</w:t>
      </w:r>
      <w:r w:rsidR="00261A58">
        <w:t xml:space="preserve"> (adapt/non-adapt X stimulation ON/OFF)</w:t>
      </w:r>
      <w:r w:rsidR="00340630">
        <w:t>.</w:t>
      </w:r>
      <w:r w:rsidR="007F4025">
        <w:t xml:space="preserve"> All correlation values were Fisher z-transformed prior to statistical analyses. </w:t>
      </w:r>
      <w:r w:rsidR="00EF22F7">
        <w:t>We ran a 4-</w:t>
      </w:r>
      <w:r w:rsidR="003B1500">
        <w:t>way mixed effects</w:t>
      </w:r>
      <w:r w:rsidR="00EF22F7">
        <w:t xml:space="preserve"> </w:t>
      </w:r>
      <w:r w:rsidR="003B1500">
        <w:t>model</w:t>
      </w:r>
      <w:r w:rsidR="00EF22F7">
        <w:t xml:space="preserve"> with 3 fixed-effects (stimulation condition, adaptation condition, hMT+ hemisphere), and subjects as </w:t>
      </w:r>
      <w:r w:rsidR="006F084D">
        <w:t>a</w:t>
      </w:r>
      <w:r w:rsidR="00EF22F7">
        <w:t xml:space="preserve"> random-effects factor. As a first </w:t>
      </w:r>
      <w:r w:rsidR="006F084D">
        <w:t>test</w:t>
      </w:r>
      <w:r w:rsidR="00EF22F7">
        <w:t>, we computed the weighted degree centrality</w:t>
      </w:r>
      <w:r w:rsidR="006F084D">
        <w:t xml:space="preserve"> for each of the hMT+</w:t>
      </w:r>
      <w:r w:rsidR="00EF22F7">
        <w:t>, a graph-theoretic measure that computes the average FC of a re</w:t>
      </w:r>
      <w:r w:rsidR="00261A58">
        <w:t>gion across the entire, and modeled a 3-way interaction between the 3 fixed effects</w:t>
      </w:r>
      <w:r w:rsidR="006F084D">
        <w:t xml:space="preserve"> </w:t>
      </w:r>
      <w:r w:rsidR="006F084D">
        <w:fldChar w:fldCharType="begin" w:fldLock="1"/>
      </w:r>
      <w:r w:rsidR="002E3BC2">
        <w:instrText>ADDIN CSL_CITATION { "citationItems" : [ { "id" : "ITEM-1", "itemData" : { "DOI" : "10.1016/j.neuroimage.2009.10.003", "ISBN" : "1095-9572 (Electronic)\\r1053-8119 (Linking)", "ISSN" : "10538119", "PMID" : "19819337", "abstract" : "Brain connectivity datasets comprise networks of brain regions connected by anatomical tracts or by functional associations. Complex network analysis-a new multidisciplinary approach to the study of complex systems-aims to characterize these brain networks with a small number of neurobiologically meaningful and easily computable measures. In this article, we discuss construction of brain networks from connectivity data and describe the most commonly used network measures of structural and functional connectivity. We describe measures that variously detect functional integration and segregation, quantify centrality of individual brain regions or pathways, characterize patterns of local anatomical circuitry, and test resilience of networks to insult. We discuss the issues surrounding comparison of structural and functional network connectivity, as well as comparison of networks across subjects. Finally, we describe a Matlab toolbox (http://www.brain-connectivity-toolbox.net) accompanying this article and containing a collection of complex network measures and large-scale neuroanatomical connectivity datasets. ?? 2009 Elsevier Inc.", "author" : [ { "dropping-particle" : "", "family" : "Rubinov", "given" : "Mikail", "non-dropping-particle" : "", "parse-names" : false, "suffix" : "" }, { "dropping-particle" : "", "family" : "Sporns", "given" : "Olaf", "non-dropping-particle" : "", "parse-names" : false, "suffix" : "" } ], "container-title" : "NeuroImage", "id" : "ITEM-1", "issue" : "3", "issued" : { "date-parts" : [ [ "2010" ] ] }, "page" : "1059-1069", "publisher" : "Elsevier Inc.", "title" : "Complex network measures of brain connectivity: Uses and interpretations", "type" : "article-journal", "volume" : "52" }, "uris" : [ "http://www.mendeley.com/documents/?uuid=b2a9e2d5-a2bc-46d1-aeea-1f551efdb10c" ] } ], "mendeley" : { "formattedCitation" : "(Rubinov and Sporns, 2010)", "plainTextFormattedCitation" : "(Rubinov and Sporns, 2010)", "previouslyFormattedCitation" : "(Rubinov and Sporns, 2010)" }, "properties" : { "noteIndex" : 0 }, "schema" : "https://github.com/citation-style-language/schema/raw/master/csl-citation.json" }</w:instrText>
      </w:r>
      <w:r w:rsidR="006F084D">
        <w:fldChar w:fldCharType="separate"/>
      </w:r>
      <w:r w:rsidR="006F084D" w:rsidRPr="006F084D">
        <w:rPr>
          <w:noProof/>
        </w:rPr>
        <w:t>(Rubinov and Sporns, 2010)</w:t>
      </w:r>
      <w:r w:rsidR="006F084D">
        <w:fldChar w:fldCharType="end"/>
      </w:r>
      <w:r w:rsidR="00EF22F7">
        <w:t xml:space="preserve">. Next, to obtain more specificity with regards to which functional networks were driving this whole brain FC effect, we </w:t>
      </w:r>
      <w:r w:rsidR="003B1500">
        <w:t>computed the average FC from each of the hMT+ to each functional network across the different conditions, ru</w:t>
      </w:r>
      <w:r w:rsidR="00DC4477">
        <w:t xml:space="preserve">nning the same ANOVA on </w:t>
      </w:r>
      <w:r w:rsidR="003B1500">
        <w:t xml:space="preserve">the </w:t>
      </w:r>
      <w:r w:rsidR="00DC4477">
        <w:t xml:space="preserve">network </w:t>
      </w:r>
      <w:r w:rsidR="003B1500">
        <w:t>average FC values. Lastly, to obtain region-to-region</w:t>
      </w:r>
      <w:r w:rsidR="00DC4477">
        <w:t xml:space="preserve"> specificity, we tested the same 3-way interaction on FC values from every </w:t>
      </w:r>
      <w:r w:rsidR="003B1500">
        <w:t>region to each hMT+. For the network and region-level statistical tests, p-values were corrected for multiple comparisons with false discovery rate (FDR).</w:t>
      </w:r>
    </w:p>
    <w:p w14:paraId="17DA8575" w14:textId="77777777" w:rsidR="00C1293C" w:rsidRDefault="00C1293C" w:rsidP="00C1293C">
      <w:pPr>
        <w:pStyle w:val="Heading1"/>
      </w:pPr>
      <w:r>
        <w:t>Results</w:t>
      </w:r>
    </w:p>
    <w:p w14:paraId="353E85CA" w14:textId="4530FDD1" w:rsidR="00C1293C" w:rsidRDefault="00001294" w:rsidP="001E1849">
      <w:pPr>
        <w:jc w:val="both"/>
        <w:rPr>
          <w:sz w:val="24"/>
          <w:szCs w:val="24"/>
        </w:rPr>
      </w:pPr>
      <w:r>
        <w:rPr>
          <w:sz w:val="24"/>
          <w:szCs w:val="24"/>
        </w:rPr>
        <w:t>We have argued based on behavioral and electrophysiological data that tACS at 10 Hz attenuates sensory adaptation. Here we tested this hypothesis by measuring</w:t>
      </w:r>
      <w:r w:rsidR="00C1293C" w:rsidRPr="00C772CF">
        <w:rPr>
          <w:sz w:val="24"/>
          <w:szCs w:val="24"/>
        </w:rPr>
        <w:t xml:space="preserve"> the influence of tACS (±0.</w:t>
      </w:r>
      <w:r>
        <w:rPr>
          <w:sz w:val="24"/>
          <w:szCs w:val="24"/>
        </w:rPr>
        <w:t>5mA, 10 Hz)</w:t>
      </w:r>
      <w:r w:rsidR="00C1293C" w:rsidRPr="00C772CF">
        <w:rPr>
          <w:sz w:val="24"/>
          <w:szCs w:val="24"/>
        </w:rPr>
        <w:t xml:space="preserve"> on a</w:t>
      </w:r>
      <w:r w:rsidR="001E1849">
        <w:rPr>
          <w:sz w:val="24"/>
          <w:szCs w:val="24"/>
        </w:rPr>
        <w:t>da</w:t>
      </w:r>
      <w:r w:rsidR="00C1293C" w:rsidRPr="00C772CF">
        <w:rPr>
          <w:sz w:val="24"/>
          <w:szCs w:val="24"/>
        </w:rPr>
        <w:t>ptation</w:t>
      </w:r>
      <w:r>
        <w:rPr>
          <w:sz w:val="24"/>
          <w:szCs w:val="24"/>
        </w:rPr>
        <w:t xml:space="preserve"> of the BOLD response in hMT+</w:t>
      </w:r>
      <w:r w:rsidR="00C1293C" w:rsidRPr="00C772CF">
        <w:rPr>
          <w:sz w:val="24"/>
          <w:szCs w:val="24"/>
        </w:rPr>
        <w:t>.</w:t>
      </w:r>
    </w:p>
    <w:p w14:paraId="11564FBF" w14:textId="40BE3A6B" w:rsidR="00C1293C" w:rsidRDefault="009D37FB" w:rsidP="009D37FB">
      <w:pPr>
        <w:pStyle w:val="Heading2"/>
      </w:pPr>
      <w:r>
        <w:lastRenderedPageBreak/>
        <w:t xml:space="preserve">tACS reduces adaptation </w:t>
      </w:r>
      <w:r w:rsidR="00F200B6">
        <w:t>in hMT+</w:t>
      </w:r>
    </w:p>
    <w:p w14:paraId="5566A400" w14:textId="47B73BC2" w:rsidR="0012473A" w:rsidRDefault="00E3670C" w:rsidP="00001294">
      <w:pPr>
        <w:jc w:val="both"/>
        <w:rPr>
          <w:sz w:val="24"/>
          <w:szCs w:val="24"/>
        </w:rPr>
      </w:pPr>
      <w:r w:rsidRPr="00F65BC0">
        <w:rPr>
          <w:sz w:val="24"/>
          <w:szCs w:val="24"/>
        </w:rPr>
        <w:t xml:space="preserve">We </w:t>
      </w:r>
      <w:r w:rsidR="0012473A">
        <w:rPr>
          <w:sz w:val="24"/>
          <w:szCs w:val="24"/>
        </w:rPr>
        <w:t xml:space="preserve">used the method of Huk et al. </w:t>
      </w:r>
      <w:r w:rsidR="00001294">
        <w:rPr>
          <w:sz w:val="24"/>
          <w:szCs w:val="24"/>
        </w:rPr>
        <w:t xml:space="preserve">{huk} </w:t>
      </w:r>
      <w:r w:rsidR="0012473A">
        <w:rPr>
          <w:sz w:val="24"/>
          <w:szCs w:val="24"/>
        </w:rPr>
        <w:t>to measure</w:t>
      </w:r>
      <w:r w:rsidRPr="00F65BC0">
        <w:rPr>
          <w:sz w:val="24"/>
          <w:szCs w:val="24"/>
        </w:rPr>
        <w:t xml:space="preserve"> the strength of adaptation </w:t>
      </w:r>
      <w:r w:rsidR="0012473A">
        <w:rPr>
          <w:sz w:val="24"/>
          <w:szCs w:val="24"/>
        </w:rPr>
        <w:t xml:space="preserve">in hMT+ </w:t>
      </w:r>
      <w:r w:rsidRPr="00F65BC0">
        <w:rPr>
          <w:sz w:val="24"/>
          <w:szCs w:val="24"/>
        </w:rPr>
        <w:t xml:space="preserve">(see </w:t>
      </w:r>
      <w:r w:rsidRPr="00F65BC0">
        <w:rPr>
          <w:sz w:val="24"/>
          <w:szCs w:val="24"/>
        </w:rPr>
        <w:fldChar w:fldCharType="begin"/>
      </w:r>
      <w:r w:rsidRPr="00F65BC0">
        <w:rPr>
          <w:sz w:val="24"/>
          <w:szCs w:val="24"/>
        </w:rPr>
        <w:instrText xml:space="preserve"> REF _Ref416276565 \h </w:instrText>
      </w:r>
      <w:r w:rsidR="00F65BC0" w:rsidRPr="00F65BC0">
        <w:rPr>
          <w:sz w:val="24"/>
          <w:szCs w:val="24"/>
        </w:rPr>
        <w:instrText xml:space="preserve"> \* MERGEFORMAT </w:instrText>
      </w:r>
      <w:r w:rsidRPr="00F65BC0">
        <w:rPr>
          <w:sz w:val="24"/>
          <w:szCs w:val="24"/>
        </w:rPr>
      </w:r>
      <w:r w:rsidRPr="00F65BC0">
        <w:rPr>
          <w:sz w:val="24"/>
          <w:szCs w:val="24"/>
        </w:rPr>
        <w:fldChar w:fldCharType="separate"/>
      </w:r>
      <w:r w:rsidR="00A13DFF" w:rsidRPr="00A13DFF">
        <w:rPr>
          <w:sz w:val="24"/>
          <w:szCs w:val="24"/>
        </w:rPr>
        <w:t>Methods</w:t>
      </w:r>
      <w:r w:rsidRPr="00F65BC0">
        <w:rPr>
          <w:sz w:val="24"/>
          <w:szCs w:val="24"/>
        </w:rPr>
        <w:fldChar w:fldCharType="end"/>
      </w:r>
      <w:r w:rsidRPr="00F65BC0">
        <w:rPr>
          <w:sz w:val="24"/>
          <w:szCs w:val="24"/>
        </w:rPr>
        <w:t xml:space="preserve">). </w:t>
      </w:r>
      <w:r w:rsidR="00001294">
        <w:rPr>
          <w:sz w:val="24"/>
          <w:szCs w:val="24"/>
        </w:rPr>
        <w:t xml:space="preserve">In brief, we compared the BOLD response to inward and outward drifting gratings, after the prolonged exposure to outward drifting gratings. </w:t>
      </w:r>
      <w:r w:rsidR="00B27E6E">
        <w:rPr>
          <w:sz w:val="24"/>
          <w:szCs w:val="24"/>
        </w:rPr>
        <w:t xml:space="preserve">Under these conditions </w:t>
      </w:r>
      <w:r w:rsidR="00001294">
        <w:rPr>
          <w:sz w:val="24"/>
          <w:szCs w:val="24"/>
        </w:rPr>
        <w:t>one expects primarily a reduced response to the outward drifting (i.e. adaptation in one direction reduces the subsequent response to motion in the same direction). Our data confirm this</w:t>
      </w:r>
      <w:r w:rsidR="0025204D">
        <w:rPr>
          <w:sz w:val="24"/>
          <w:szCs w:val="24"/>
        </w:rPr>
        <w:t xml:space="preserve">; the bilateral stimulus led to significant adaptation in both hemispheres. This </w:t>
      </w:r>
      <w:r w:rsidR="00001294">
        <w:rPr>
          <w:sz w:val="24"/>
          <w:szCs w:val="24"/>
        </w:rPr>
        <w:t>replicate</w:t>
      </w:r>
      <w:r w:rsidR="0025204D">
        <w:rPr>
          <w:sz w:val="24"/>
          <w:szCs w:val="24"/>
        </w:rPr>
        <w:t>s</w:t>
      </w:r>
      <w:r w:rsidR="00001294">
        <w:rPr>
          <w:sz w:val="24"/>
          <w:szCs w:val="24"/>
        </w:rPr>
        <w:t xml:space="preserve"> Huk et al’s </w:t>
      </w:r>
      <w:commentRangeStart w:id="9"/>
      <w:r w:rsidR="00001294">
        <w:rPr>
          <w:sz w:val="24"/>
          <w:szCs w:val="24"/>
        </w:rPr>
        <w:t>study</w:t>
      </w:r>
      <w:commentRangeEnd w:id="9"/>
      <w:r w:rsidR="00001294">
        <w:rPr>
          <w:rStyle w:val="CommentReference"/>
        </w:rPr>
        <w:commentReference w:id="9"/>
      </w:r>
      <w:r w:rsidR="00001294">
        <w:rPr>
          <w:sz w:val="24"/>
          <w:szCs w:val="24"/>
        </w:rPr>
        <w:t xml:space="preserve">.  </w:t>
      </w:r>
    </w:p>
    <w:p w14:paraId="7CDCC9E7" w14:textId="4738A96B" w:rsidR="0012473A" w:rsidRDefault="00001294" w:rsidP="00F65BC0">
      <w:pPr>
        <w:jc w:val="both"/>
        <w:rPr>
          <w:sz w:val="24"/>
          <w:szCs w:val="24"/>
        </w:rPr>
      </w:pPr>
      <w:r>
        <w:rPr>
          <w:sz w:val="24"/>
          <w:szCs w:val="24"/>
        </w:rPr>
        <w:t xml:space="preserve">Here we were primarily interested in the extent to which tACS affects this measure of adaptation. </w:t>
      </w:r>
      <w:r w:rsidR="00B27E6E">
        <w:rPr>
          <w:sz w:val="24"/>
          <w:szCs w:val="24"/>
        </w:rPr>
        <w:t xml:space="preserve">We placed tACS stimulation electrodes to target hMT+ in the left hemisphere, stimulated at 10 Hz whenever the </w:t>
      </w:r>
      <w:r w:rsidR="0025204D">
        <w:rPr>
          <w:sz w:val="24"/>
          <w:szCs w:val="24"/>
        </w:rPr>
        <w:t xml:space="preserve">bilateral </w:t>
      </w:r>
      <w:r w:rsidR="00B27E6E">
        <w:rPr>
          <w:sz w:val="24"/>
          <w:szCs w:val="24"/>
        </w:rPr>
        <w:t xml:space="preserve">adapting stimulus (the outward moving grating) </w:t>
      </w:r>
      <w:r w:rsidR="0025204D">
        <w:rPr>
          <w:sz w:val="24"/>
          <w:szCs w:val="24"/>
        </w:rPr>
        <w:t>was on the screen, and then compared the adaptation in the stimulated left hMT+ and unstimulated right hMT+.</w:t>
      </w:r>
      <w:r w:rsidR="00D70233">
        <w:rPr>
          <w:sz w:val="24"/>
          <w:szCs w:val="24"/>
        </w:rPr>
        <w:t xml:space="preserve"> </w:t>
      </w:r>
      <w:r w:rsidR="00761895">
        <w:rPr>
          <w:sz w:val="24"/>
          <w:szCs w:val="24"/>
        </w:rPr>
        <w:t xml:space="preserve">Figure 1b shows </w:t>
      </w:r>
      <w:r w:rsidR="0025204D">
        <w:rPr>
          <w:sz w:val="24"/>
          <w:szCs w:val="24"/>
        </w:rPr>
        <w:t>the strength of adaptation from one example subject in the tACS ON trials.</w:t>
      </w:r>
      <w:r w:rsidR="00D70233">
        <w:rPr>
          <w:sz w:val="24"/>
          <w:szCs w:val="24"/>
        </w:rPr>
        <w:t xml:space="preserve"> </w:t>
      </w:r>
      <w:r w:rsidR="00761895">
        <w:rPr>
          <w:sz w:val="24"/>
          <w:szCs w:val="24"/>
        </w:rPr>
        <w:t>The red clusters show the voxels that adapted</w:t>
      </w:r>
      <w:r w:rsidR="00D70233" w:rsidRPr="00D70233">
        <w:rPr>
          <w:sz w:val="24"/>
          <w:szCs w:val="24"/>
        </w:rPr>
        <w:t xml:space="preserve"> </w:t>
      </w:r>
      <w:r w:rsidR="00D70233">
        <w:rPr>
          <w:sz w:val="24"/>
          <w:szCs w:val="24"/>
        </w:rPr>
        <w:t>significantly</w:t>
      </w:r>
      <w:r w:rsidR="00761895">
        <w:rPr>
          <w:sz w:val="24"/>
          <w:szCs w:val="24"/>
        </w:rPr>
        <w:t>.</w:t>
      </w:r>
      <w:r w:rsidR="00D70233">
        <w:rPr>
          <w:sz w:val="24"/>
          <w:szCs w:val="24"/>
        </w:rPr>
        <w:t xml:space="preserve"> Clearly, there are many more significantly adapted voxels in the unstimulated right hemisphere than the tACS stimulated left hemisphere. </w:t>
      </w:r>
    </w:p>
    <w:p w14:paraId="527845ED" w14:textId="77777777" w:rsidR="00D70233" w:rsidRDefault="00D70233" w:rsidP="00D70233">
      <w:pPr>
        <w:pStyle w:val="Caption"/>
        <w:rPr>
          <w:i w:val="0"/>
          <w:color w:val="auto"/>
          <w:sz w:val="24"/>
          <w:szCs w:val="24"/>
        </w:rPr>
      </w:pPr>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Pr>
          <w:b/>
          <w:i w:val="0"/>
          <w:noProof/>
          <w:color w:val="auto"/>
          <w:sz w:val="24"/>
          <w:szCs w:val="24"/>
        </w:rPr>
        <w:t>1</w:t>
      </w:r>
      <w:r w:rsidRPr="00892989">
        <w:rPr>
          <w:b/>
          <w:i w:val="0"/>
          <w:color w:val="auto"/>
          <w:sz w:val="24"/>
          <w:szCs w:val="24"/>
        </w:rPr>
        <w:fldChar w:fldCharType="end"/>
      </w:r>
      <w:r>
        <w:rPr>
          <w:b/>
          <w:i w:val="0"/>
          <w:color w:val="auto"/>
          <w:sz w:val="24"/>
          <w:szCs w:val="24"/>
        </w:rPr>
        <w:t xml:space="preserve">. </w:t>
      </w:r>
      <w:r w:rsidRPr="00B65B37">
        <w:rPr>
          <w:i w:val="0"/>
          <w:color w:val="auto"/>
          <w:sz w:val="24"/>
          <w:szCs w:val="24"/>
        </w:rPr>
        <w:t>Results from</w:t>
      </w:r>
      <w:r>
        <w:rPr>
          <w:b/>
          <w:i w:val="0"/>
          <w:color w:val="auto"/>
          <w:sz w:val="24"/>
          <w:szCs w:val="24"/>
        </w:rPr>
        <w:t xml:space="preserve"> </w:t>
      </w:r>
      <w:r w:rsidRPr="00B65B37">
        <w:rPr>
          <w:i w:val="0"/>
          <w:color w:val="auto"/>
          <w:sz w:val="24"/>
          <w:szCs w:val="24"/>
        </w:rPr>
        <w:t>an in</w:t>
      </w:r>
      <w:r>
        <w:rPr>
          <w:i w:val="0"/>
          <w:color w:val="auto"/>
          <w:sz w:val="24"/>
          <w:szCs w:val="24"/>
        </w:rPr>
        <w:t xml:space="preserve">dividual subject. Color maps show the amount of BOLD adaptation as quantified by the correlation between the BOLD signal and the adaptation predictor (see Methods).  Images are in neurological convention. </w:t>
      </w:r>
      <w:r w:rsidRPr="00D70233">
        <w:rPr>
          <w:i w:val="0"/>
          <w:color w:val="auto"/>
          <w:sz w:val="24"/>
          <w:szCs w:val="24"/>
        </w:rPr>
        <w:t xml:space="preserve">The white cross hairs in the coronal and the sagittal slices are at the Talairach coordinates x = 40, y= -72, z = -7.  </w:t>
      </w:r>
      <w:r>
        <w:rPr>
          <w:i w:val="0"/>
          <w:color w:val="auto"/>
          <w:sz w:val="24"/>
          <w:szCs w:val="24"/>
        </w:rPr>
        <w:t xml:space="preserve">hMT+ in the unstimulated (right) hemisphere shows significant adaptation, but adaptation was non-significant in the stimulated (left) hemisphere. </w:t>
      </w:r>
    </w:p>
    <w:p w14:paraId="453B2565" w14:textId="1CFE9FE5" w:rsidR="00E723D5" w:rsidRDefault="00D70233" w:rsidP="00F65BC0">
      <w:pPr>
        <w:jc w:val="both"/>
        <w:rPr>
          <w:sz w:val="24"/>
          <w:szCs w:val="24"/>
        </w:rPr>
      </w:pPr>
      <w:r>
        <w:rPr>
          <w:sz w:val="24"/>
          <w:szCs w:val="24"/>
        </w:rPr>
        <w:t xml:space="preserve">To quantify this observation, we calculated the average BOLD adaptation in the stimulated and unstimulated hMT+ ROIs </w:t>
      </w:r>
      <w:r w:rsidR="00E723D5">
        <w:rPr>
          <w:sz w:val="24"/>
          <w:szCs w:val="24"/>
        </w:rPr>
        <w:t xml:space="preserve">for each subject </w:t>
      </w:r>
      <w:r w:rsidR="00A92964">
        <w:rPr>
          <w:sz w:val="24"/>
          <w:szCs w:val="24"/>
        </w:rPr>
        <w:t xml:space="preserve">(see Methods) and performed </w:t>
      </w:r>
      <w:r w:rsidR="00A92964" w:rsidRPr="00F65BC0">
        <w:rPr>
          <w:sz w:val="24"/>
          <w:szCs w:val="24"/>
        </w:rPr>
        <w:t>a three-way repeated measures ANOVA with factors of block (1-7), hemisphere (</w:t>
      </w:r>
      <w:r w:rsidR="00A92964">
        <w:rPr>
          <w:sz w:val="24"/>
          <w:szCs w:val="24"/>
        </w:rPr>
        <w:t>stimulated</w:t>
      </w:r>
      <w:r w:rsidR="00A92964" w:rsidRPr="00F65BC0">
        <w:rPr>
          <w:sz w:val="24"/>
          <w:szCs w:val="24"/>
        </w:rPr>
        <w:t>/</w:t>
      </w:r>
      <w:r w:rsidR="00A92964">
        <w:rPr>
          <w:sz w:val="24"/>
          <w:szCs w:val="24"/>
        </w:rPr>
        <w:t>unstimulated</w:t>
      </w:r>
      <w:r w:rsidR="00A92964" w:rsidRPr="00F65BC0">
        <w:rPr>
          <w:sz w:val="24"/>
          <w:szCs w:val="24"/>
        </w:rPr>
        <w:t>) and tACS (ON/OFF). The main effect of tACS was signifi</w:t>
      </w:r>
      <w:r w:rsidR="00A92964">
        <w:rPr>
          <w:sz w:val="24"/>
          <w:szCs w:val="24"/>
        </w:rPr>
        <w:t xml:space="preserve">cant (F(2,1)  &gt; 1000; p&lt;0.001) and so was the </w:t>
      </w:r>
      <w:r w:rsidR="00A92964" w:rsidRPr="00F65BC0">
        <w:rPr>
          <w:sz w:val="24"/>
          <w:szCs w:val="24"/>
        </w:rPr>
        <w:t xml:space="preserve">interaction between tACS and hemisphere. (F(2,1) = 5; p&lt;0.05). </w:t>
      </w:r>
      <w:r w:rsidR="00A92964">
        <w:rPr>
          <w:sz w:val="24"/>
          <w:szCs w:val="24"/>
        </w:rPr>
        <w:t xml:space="preserve">The man effect of block was not significant (F =  XXX;p&gt;XXX). In other words, adaptation was consistently reduced more in the hMT+ above which the stimulation electrode was placed. </w:t>
      </w:r>
      <w:r w:rsidR="00F65BC0" w:rsidRPr="00F65BC0">
        <w:rPr>
          <w:sz w:val="24"/>
          <w:szCs w:val="24"/>
        </w:rPr>
        <w:fldChar w:fldCharType="begin"/>
      </w:r>
      <w:r w:rsidR="00F65BC0" w:rsidRPr="00F65BC0">
        <w:rPr>
          <w:sz w:val="24"/>
          <w:szCs w:val="24"/>
        </w:rPr>
        <w:instrText xml:space="preserve"> REF _Ref416277283 \h  \* MERGEFORMAT </w:instrText>
      </w:r>
      <w:r w:rsidR="00F65BC0" w:rsidRPr="00F65BC0">
        <w:rPr>
          <w:sz w:val="24"/>
          <w:szCs w:val="24"/>
        </w:rPr>
      </w:r>
      <w:r w:rsidR="00F65BC0" w:rsidRPr="00F65BC0">
        <w:rPr>
          <w:sz w:val="24"/>
          <w:szCs w:val="24"/>
        </w:rPr>
        <w:fldChar w:fldCharType="separate"/>
      </w:r>
      <w:r w:rsidR="00A13DFF" w:rsidRPr="00A13DFF">
        <w:rPr>
          <w:sz w:val="24"/>
          <w:szCs w:val="24"/>
        </w:rPr>
        <w:t xml:space="preserve">Figure </w:t>
      </w:r>
      <w:r w:rsidR="00A13DFF" w:rsidRPr="00A13DFF">
        <w:rPr>
          <w:noProof/>
          <w:sz w:val="24"/>
          <w:szCs w:val="24"/>
        </w:rPr>
        <w:t>2</w:t>
      </w:r>
      <w:r w:rsidR="00F65BC0" w:rsidRPr="00F65BC0">
        <w:rPr>
          <w:sz w:val="24"/>
          <w:szCs w:val="24"/>
        </w:rPr>
        <w:fldChar w:fldCharType="end"/>
      </w:r>
      <w:r w:rsidR="00E3670C" w:rsidRPr="00F65BC0">
        <w:rPr>
          <w:sz w:val="24"/>
          <w:szCs w:val="24"/>
        </w:rPr>
        <w:t xml:space="preserve">a </w:t>
      </w:r>
      <w:r w:rsidR="00E723D5">
        <w:rPr>
          <w:sz w:val="24"/>
          <w:szCs w:val="24"/>
        </w:rPr>
        <w:t xml:space="preserve">shows </w:t>
      </w:r>
      <w:r w:rsidR="00A92964">
        <w:rPr>
          <w:sz w:val="24"/>
          <w:szCs w:val="24"/>
        </w:rPr>
        <w:t xml:space="preserve">a direct comparison of adaptation in the </w:t>
      </w:r>
      <w:r w:rsidR="00E723D5">
        <w:rPr>
          <w:sz w:val="24"/>
          <w:szCs w:val="24"/>
        </w:rPr>
        <w:t xml:space="preserve">stimulated </w:t>
      </w:r>
      <w:r w:rsidR="00A92964">
        <w:rPr>
          <w:sz w:val="24"/>
          <w:szCs w:val="24"/>
        </w:rPr>
        <w:t xml:space="preserve">and non-stimulated </w:t>
      </w:r>
      <w:r w:rsidR="00E3670C" w:rsidRPr="00F65BC0">
        <w:rPr>
          <w:sz w:val="24"/>
          <w:szCs w:val="24"/>
        </w:rPr>
        <w:t>hemisphere</w:t>
      </w:r>
      <w:r w:rsidR="00A92964">
        <w:rPr>
          <w:sz w:val="24"/>
          <w:szCs w:val="24"/>
        </w:rPr>
        <w:t xml:space="preserve">; this conforms that adaptation was reduced in the stimulated </w:t>
      </w:r>
      <w:r w:rsidR="00E3670C" w:rsidRPr="00F65BC0">
        <w:rPr>
          <w:sz w:val="24"/>
          <w:szCs w:val="24"/>
        </w:rPr>
        <w:t xml:space="preserve"> </w:t>
      </w:r>
      <w:r w:rsidR="00A92964">
        <w:rPr>
          <w:sz w:val="24"/>
          <w:szCs w:val="24"/>
        </w:rPr>
        <w:t xml:space="preserve">compared to the unstimulated hemisphere </w:t>
      </w:r>
      <w:r w:rsidR="00E3670C" w:rsidRPr="00F65BC0">
        <w:rPr>
          <w:sz w:val="24"/>
          <w:szCs w:val="24"/>
        </w:rPr>
        <w:t xml:space="preserve">(Wilcoxon sign rank test; p&lt;0.05). </w:t>
      </w:r>
    </w:p>
    <w:p w14:paraId="3B6CFFAE" w14:textId="41AA89AA" w:rsidR="00E723D5" w:rsidRDefault="00E723D5" w:rsidP="00F65BC0">
      <w:pPr>
        <w:jc w:val="both"/>
        <w:rPr>
          <w:sz w:val="24"/>
          <w:szCs w:val="24"/>
        </w:rPr>
      </w:pPr>
      <w:r>
        <w:rPr>
          <w:sz w:val="24"/>
          <w:szCs w:val="24"/>
        </w:rPr>
        <w:t xml:space="preserve">Next we asked whether this attenuation </w:t>
      </w:r>
    </w:p>
    <w:p w14:paraId="3D5DA19A" w14:textId="77777777" w:rsidR="00E723D5" w:rsidRDefault="00E723D5" w:rsidP="00F65BC0">
      <w:pPr>
        <w:jc w:val="both"/>
        <w:rPr>
          <w:sz w:val="24"/>
          <w:szCs w:val="24"/>
        </w:rPr>
      </w:pPr>
    </w:p>
    <w:p w14:paraId="2F2BD2CA" w14:textId="0916739A" w:rsidR="00E723D5" w:rsidRDefault="00E723D5" w:rsidP="00F65BC0">
      <w:pPr>
        <w:jc w:val="both"/>
        <w:rPr>
          <w:sz w:val="24"/>
          <w:szCs w:val="24"/>
        </w:rPr>
      </w:pPr>
      <w:r>
        <w:rPr>
          <w:sz w:val="24"/>
          <w:szCs w:val="24"/>
        </w:rPr>
        <w:t xml:space="preserve"> In </w:t>
      </w:r>
      <w:r w:rsidR="0030510F">
        <w:rPr>
          <w:sz w:val="24"/>
          <w:szCs w:val="24"/>
        </w:rPr>
        <w:t xml:space="preserve">Figure 2b </w:t>
      </w:r>
      <w:r>
        <w:rPr>
          <w:sz w:val="24"/>
          <w:szCs w:val="24"/>
        </w:rPr>
        <w:t xml:space="preserve">we investigated whether the influence of tACS </w:t>
      </w:r>
    </w:p>
    <w:p w14:paraId="6031CF71" w14:textId="3E558D3A" w:rsidR="00E3670C" w:rsidRPr="00F65BC0" w:rsidRDefault="0030510F" w:rsidP="00F65BC0">
      <w:pPr>
        <w:jc w:val="both"/>
        <w:rPr>
          <w:sz w:val="24"/>
          <w:szCs w:val="24"/>
        </w:rPr>
      </w:pPr>
      <w:r>
        <w:rPr>
          <w:sz w:val="24"/>
          <w:szCs w:val="24"/>
        </w:rPr>
        <w:t xml:space="preserve">shows the comparison of the difference in adaptation between the two hemisphere per block, with (solid bold curve) and without (solid thin curve) tACS. </w:t>
      </w:r>
    </w:p>
    <w:p w14:paraId="71EFFCA3" w14:textId="77777777" w:rsidR="00A5798A" w:rsidRPr="00A5798A" w:rsidRDefault="00A5798A" w:rsidP="00A5798A"/>
    <w:p w14:paraId="1EBBEA36" w14:textId="77777777" w:rsidR="00F005E5" w:rsidRDefault="00A5798A" w:rsidP="00F005E5">
      <w:pPr>
        <w:jc w:val="center"/>
      </w:pPr>
      <w:commentRangeStart w:id="10"/>
      <w:r>
        <w:rPr>
          <w:noProof/>
        </w:rPr>
        <w:lastRenderedPageBreak/>
        <w:drawing>
          <wp:inline distT="0" distB="0" distL="0" distR="0" wp14:anchorId="29C51EBC" wp14:editId="0A38EB64">
            <wp:extent cx="5626143" cy="23528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12">
                      <a:extLst>
                        <a:ext uri="{28A0092B-C50C-407E-A947-70E740481C1C}">
                          <a14:useLocalDpi xmlns:a14="http://schemas.microsoft.com/office/drawing/2010/main" val="0"/>
                        </a:ext>
                      </a:extLst>
                    </a:blip>
                    <a:stretch>
                      <a:fillRect/>
                    </a:stretch>
                  </pic:blipFill>
                  <pic:spPr>
                    <a:xfrm>
                      <a:off x="0" y="0"/>
                      <a:ext cx="5626143" cy="2352861"/>
                    </a:xfrm>
                    <a:prstGeom prst="rect">
                      <a:avLst/>
                    </a:prstGeom>
                  </pic:spPr>
                </pic:pic>
              </a:graphicData>
            </a:graphic>
          </wp:inline>
        </w:drawing>
      </w:r>
      <w:commentRangeEnd w:id="10"/>
      <w:r w:rsidR="00471DF0">
        <w:rPr>
          <w:rStyle w:val="CommentReference"/>
        </w:rPr>
        <w:commentReference w:id="10"/>
      </w:r>
    </w:p>
    <w:p w14:paraId="2A14C9CC" w14:textId="77777777" w:rsidR="00892989" w:rsidRPr="00892989" w:rsidRDefault="00892989" w:rsidP="00892989">
      <w:pPr>
        <w:pStyle w:val="Caption"/>
        <w:rPr>
          <w:i w:val="0"/>
          <w:color w:val="auto"/>
          <w:sz w:val="24"/>
          <w:szCs w:val="24"/>
        </w:rPr>
      </w:pPr>
      <w:bookmarkStart w:id="11" w:name="_Ref416277283"/>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sidR="00A13DFF">
        <w:rPr>
          <w:b/>
          <w:i w:val="0"/>
          <w:noProof/>
          <w:color w:val="auto"/>
          <w:sz w:val="24"/>
          <w:szCs w:val="24"/>
        </w:rPr>
        <w:t>2</w:t>
      </w:r>
      <w:r w:rsidRPr="00892989">
        <w:rPr>
          <w:b/>
          <w:i w:val="0"/>
          <w:color w:val="auto"/>
          <w:sz w:val="24"/>
          <w:szCs w:val="24"/>
        </w:rPr>
        <w:fldChar w:fldCharType="end"/>
      </w:r>
      <w:bookmarkEnd w:id="11"/>
      <w:r>
        <w:rPr>
          <w:b/>
          <w:i w:val="0"/>
          <w:color w:val="auto"/>
          <w:sz w:val="24"/>
          <w:szCs w:val="24"/>
        </w:rPr>
        <w:t xml:space="preserve">. </w:t>
      </w:r>
      <w:r>
        <w:rPr>
          <w:i w:val="0"/>
          <w:color w:val="auto"/>
          <w:sz w:val="24"/>
          <w:szCs w:val="24"/>
        </w:rPr>
        <w:t xml:space="preserve">tACS attenuates BOLD adaptation in a hemisphere specific way. </w:t>
      </w:r>
    </w:p>
    <w:p w14:paraId="7A8E6914" w14:textId="77777777" w:rsidR="009D37FB" w:rsidRDefault="009D37FB" w:rsidP="00C1293C"/>
    <w:p w14:paraId="44621987" w14:textId="587F6A45" w:rsidR="009D37FB" w:rsidRDefault="009D37FB" w:rsidP="009D37FB">
      <w:pPr>
        <w:pStyle w:val="Heading2"/>
      </w:pPr>
      <w:r>
        <w:t xml:space="preserve">tACS </w:t>
      </w:r>
      <w:r w:rsidR="000D1A4D">
        <w:t>interferes with the induction of adaptation</w:t>
      </w:r>
    </w:p>
    <w:p w14:paraId="45146BD5" w14:textId="7E71C938" w:rsidR="00BD077E" w:rsidRDefault="00BD077E" w:rsidP="00337FC4">
      <w:pPr>
        <w:jc w:val="both"/>
      </w:pPr>
      <w:r>
        <w:t xml:space="preserve">Because MT neurons typically adapt more when they respond more, tACS could reduce adaptation by reducing </w:t>
      </w:r>
      <w:r w:rsidR="000D1A4D">
        <w:t>neural activity</w:t>
      </w:r>
      <w:r>
        <w:t xml:space="preserve"> in the adaptation phase. If this were the case, one would expect a decreased BOLD</w:t>
      </w:r>
      <w:r w:rsidR="00152B74">
        <w:t xml:space="preserve"> signal </w:t>
      </w:r>
      <w:r>
        <w:t xml:space="preserve">during stimulation. </w:t>
      </w:r>
    </w:p>
    <w:p w14:paraId="08A5EEFF" w14:textId="6A43E3F1" w:rsidR="00152B74" w:rsidRDefault="00BD077E" w:rsidP="00152B74">
      <w:pPr>
        <w:jc w:val="both"/>
      </w:pPr>
      <w:r>
        <w:t xml:space="preserve">To test this hypothesis, we compared the BOLD response in hMT+ during the </w:t>
      </w:r>
      <w:r w:rsidRPr="002573F2">
        <w:rPr>
          <w:i/>
        </w:rPr>
        <w:t>long adapter</w:t>
      </w:r>
      <w:r>
        <w:t xml:space="preserve"> stimulus in the trials when tACS was on, with those in which tACS was off. We performed a </w:t>
      </w:r>
      <w:commentRangeStart w:id="12"/>
      <w:r>
        <w:t>t</w:t>
      </w:r>
      <w:r w:rsidR="000D1A4D">
        <w:t>wo</w:t>
      </w:r>
      <w:commentRangeEnd w:id="12"/>
      <w:r w:rsidR="00152B74">
        <w:rPr>
          <w:rStyle w:val="CommentReference"/>
        </w:rPr>
        <w:commentReference w:id="12"/>
      </w:r>
      <w:r>
        <w:t xml:space="preserve"> way repeated measures ANOVA with hemisphere (</w:t>
      </w:r>
      <w:r w:rsidR="00152B74">
        <w:t>stimulated</w:t>
      </w:r>
      <w:r>
        <w:t>/</w:t>
      </w:r>
      <w:r w:rsidR="00152B74">
        <w:t>unstimulated</w:t>
      </w:r>
      <w:r>
        <w:t>) and tACS (ON/OFF) as the factors. There was a main effect of tACS (increase in BOLD response; F(2,1) = 7.8, p = 0.02)</w:t>
      </w:r>
      <w:r w:rsidR="00152B74">
        <w:t xml:space="preserve"> …main effect of hemisphere… interaction</w:t>
      </w:r>
      <w:r>
        <w:t>.</w:t>
      </w:r>
    </w:p>
    <w:p w14:paraId="5BF087C2" w14:textId="58FDBFB5" w:rsidR="00BD077E" w:rsidRPr="00F65BC0" w:rsidRDefault="00152B74" w:rsidP="00152B74">
      <w:pPr>
        <w:jc w:val="both"/>
      </w:pPr>
      <w:r>
        <w:t>This shows that contrary to the prediction of the hypothesis that tACS reduces neural activity, BOLD response</w:t>
      </w:r>
      <w:r w:rsidR="000D1A4D">
        <w:t>s</w:t>
      </w:r>
      <w:r>
        <w:t xml:space="preserve"> during tACS </w:t>
      </w:r>
      <w:r w:rsidR="000D1A4D">
        <w:t xml:space="preserve">were </w:t>
      </w:r>
      <w:r>
        <w:t xml:space="preserve">in fact </w:t>
      </w:r>
      <w:r w:rsidR="000D1A4D">
        <w:t>higher</w:t>
      </w:r>
      <w:r>
        <w:t>. This result is consistent with the hypothesis that tACS does not affect neural activity directly, but indirectly by interfering with the induction of adaptation</w:t>
      </w:r>
      <w:r w:rsidR="000D1A4D">
        <w:t xml:space="preserve"> {kar}</w:t>
      </w:r>
      <w:r>
        <w:t>. Because adaptation typically leads to reduced neural activity, attenuating adaptation will lead to an effective increase in neural activity, consistent with the increase in BOLD response</w:t>
      </w:r>
      <w:r w:rsidR="000D1A4D">
        <w:t xml:space="preserve"> during stimulation</w:t>
      </w:r>
      <w:r>
        <w:t xml:space="preserve"> shown here.  </w:t>
      </w:r>
    </w:p>
    <w:p w14:paraId="143E5E3C" w14:textId="77777777" w:rsidR="004E355F" w:rsidRDefault="002D4DED" w:rsidP="002D4DED">
      <w:pPr>
        <w:jc w:val="center"/>
      </w:pPr>
      <w:commentRangeStart w:id="13"/>
      <w:r>
        <w:rPr>
          <w:noProof/>
        </w:rPr>
        <w:lastRenderedPageBreak/>
        <w:drawing>
          <wp:inline distT="0" distB="0" distL="0" distR="0" wp14:anchorId="44AB0DAE" wp14:editId="7138A872">
            <wp:extent cx="4023027" cy="243210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ng"/>
                    <pic:cNvPicPr/>
                  </pic:nvPicPr>
                  <pic:blipFill>
                    <a:blip r:embed="rId13">
                      <a:extLst>
                        <a:ext uri="{28A0092B-C50C-407E-A947-70E740481C1C}">
                          <a14:useLocalDpi xmlns:a14="http://schemas.microsoft.com/office/drawing/2010/main" val="0"/>
                        </a:ext>
                      </a:extLst>
                    </a:blip>
                    <a:stretch>
                      <a:fillRect/>
                    </a:stretch>
                  </pic:blipFill>
                  <pic:spPr>
                    <a:xfrm>
                      <a:off x="0" y="0"/>
                      <a:ext cx="4023027" cy="2432103"/>
                    </a:xfrm>
                    <a:prstGeom prst="rect">
                      <a:avLst/>
                    </a:prstGeom>
                  </pic:spPr>
                </pic:pic>
              </a:graphicData>
            </a:graphic>
          </wp:inline>
        </w:drawing>
      </w:r>
      <w:commentRangeEnd w:id="13"/>
      <w:r w:rsidR="00152B74">
        <w:rPr>
          <w:rStyle w:val="CommentReference"/>
        </w:rPr>
        <w:commentReference w:id="13"/>
      </w:r>
    </w:p>
    <w:p w14:paraId="37B1F000" w14:textId="77777777" w:rsidR="00892989" w:rsidRPr="00892989" w:rsidRDefault="00892989" w:rsidP="00892989">
      <w:pPr>
        <w:pStyle w:val="Caption"/>
        <w:rPr>
          <w:i w:val="0"/>
          <w:color w:val="auto"/>
          <w:sz w:val="24"/>
          <w:szCs w:val="24"/>
        </w:rPr>
      </w:pPr>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sidR="00A13DFF">
        <w:rPr>
          <w:b/>
          <w:i w:val="0"/>
          <w:noProof/>
          <w:color w:val="auto"/>
          <w:sz w:val="24"/>
          <w:szCs w:val="24"/>
        </w:rPr>
        <w:t>3</w:t>
      </w:r>
      <w:r w:rsidRPr="00892989">
        <w:rPr>
          <w:b/>
          <w:i w:val="0"/>
          <w:color w:val="auto"/>
          <w:sz w:val="24"/>
          <w:szCs w:val="24"/>
        </w:rPr>
        <w:fldChar w:fldCharType="end"/>
      </w:r>
      <w:r>
        <w:rPr>
          <w:b/>
          <w:i w:val="0"/>
          <w:color w:val="auto"/>
          <w:sz w:val="24"/>
          <w:szCs w:val="24"/>
        </w:rPr>
        <w:t xml:space="preserve">. </w:t>
      </w:r>
      <w:r>
        <w:rPr>
          <w:i w:val="0"/>
          <w:color w:val="auto"/>
          <w:sz w:val="24"/>
          <w:szCs w:val="24"/>
        </w:rPr>
        <w:t xml:space="preserve">Effects of tACS on BOLD signal during long adaptation. </w:t>
      </w:r>
    </w:p>
    <w:p w14:paraId="4050FF6D" w14:textId="77777777" w:rsidR="009D37FB" w:rsidRDefault="009D37FB" w:rsidP="00C1293C"/>
    <w:p w14:paraId="7E63C0C0" w14:textId="77777777" w:rsidR="00B850C4" w:rsidRDefault="00B850C4" w:rsidP="00B850C4"/>
    <w:p w14:paraId="53E682E1" w14:textId="77777777" w:rsidR="00B850C4" w:rsidRPr="00B850C4" w:rsidRDefault="00B850C4" w:rsidP="00B850C4"/>
    <w:p w14:paraId="4D37D8C4" w14:textId="2E910FEF" w:rsidR="004E6D94" w:rsidRDefault="000D1A4D" w:rsidP="000D1A4D">
      <w:pPr>
        <w:pStyle w:val="Heading2"/>
      </w:pPr>
      <w:r>
        <w:t>Functional Connectivity</w:t>
      </w:r>
    </w:p>
    <w:p w14:paraId="2D746810" w14:textId="54C18A45" w:rsidR="002F3C8B" w:rsidRDefault="000D1A4D" w:rsidP="00560C93">
      <w:pPr>
        <w:jc w:val="both"/>
        <w:rPr>
          <w:sz w:val="24"/>
          <w:szCs w:val="24"/>
        </w:rPr>
      </w:pPr>
      <w:r>
        <w:rPr>
          <w:sz w:val="24"/>
          <w:szCs w:val="24"/>
        </w:rPr>
        <w:t>Although we had no prior hypothesis concerning the influence of tACS stimulation on functional connectivity, the data set allowed us to perform exploratory analyses that may provide some insight into more general brai</w:t>
      </w:r>
      <w:r w:rsidR="004C158D">
        <w:rPr>
          <w:sz w:val="24"/>
          <w:szCs w:val="24"/>
        </w:rPr>
        <w:t xml:space="preserve">n changes associated with tACS. </w:t>
      </w:r>
      <w:r w:rsidR="002704CD">
        <w:rPr>
          <w:sz w:val="24"/>
          <w:szCs w:val="24"/>
        </w:rPr>
        <w:t xml:space="preserve">To </w:t>
      </w:r>
      <w:r w:rsidR="00111473">
        <w:rPr>
          <w:sz w:val="24"/>
          <w:szCs w:val="24"/>
        </w:rPr>
        <w:t>first quantify the general effect of FC chang</w:t>
      </w:r>
      <w:r w:rsidR="002E3BC2">
        <w:rPr>
          <w:sz w:val="24"/>
          <w:szCs w:val="24"/>
        </w:rPr>
        <w:t>es during stimulation and adaptation</w:t>
      </w:r>
      <w:r w:rsidR="007412FE">
        <w:rPr>
          <w:sz w:val="24"/>
          <w:szCs w:val="24"/>
        </w:rPr>
        <w:t xml:space="preserve"> on the stimulated left hMT+</w:t>
      </w:r>
      <w:r w:rsidR="002E3BC2">
        <w:rPr>
          <w:sz w:val="24"/>
          <w:szCs w:val="24"/>
        </w:rPr>
        <w:t xml:space="preserve">, we </w:t>
      </w:r>
      <w:r w:rsidR="004A68E5">
        <w:rPr>
          <w:sz w:val="24"/>
          <w:szCs w:val="24"/>
        </w:rPr>
        <w:t>computed the</w:t>
      </w:r>
      <w:r w:rsidR="002E3BC2">
        <w:rPr>
          <w:sz w:val="24"/>
          <w:szCs w:val="24"/>
        </w:rPr>
        <w:t xml:space="preserve"> weighted degree centrality, </w:t>
      </w:r>
      <w:r w:rsidR="004A68E5">
        <w:rPr>
          <w:sz w:val="24"/>
          <w:szCs w:val="24"/>
        </w:rPr>
        <w:t xml:space="preserve">a graph theoretic measure </w:t>
      </w:r>
      <w:r w:rsidR="002E3BC2">
        <w:rPr>
          <w:sz w:val="24"/>
          <w:szCs w:val="24"/>
        </w:rPr>
        <w:t xml:space="preserve">which computes the average FC changes of a region to the entire brain </w:t>
      </w:r>
      <w:r w:rsidR="002E3BC2">
        <w:rPr>
          <w:sz w:val="24"/>
          <w:szCs w:val="24"/>
        </w:rPr>
        <w:fldChar w:fldCharType="begin" w:fldLock="1"/>
      </w:r>
      <w:r w:rsidR="00C6612E">
        <w:rPr>
          <w:sz w:val="24"/>
          <w:szCs w:val="24"/>
        </w:rPr>
        <w:instrText>ADDIN CSL_CITATION { "citationItems" : [ { "id" : "ITEM-1", "itemData" : { "DOI" : "10.1016/j.neuroimage.2009.10.003", "ISBN" : "1095-9572 (Electronic)\\r1053-8119 (Linking)", "ISSN" : "10538119", "PMID" : "19819337", "abstract" : "Brain connectivity datasets comprise networks of brain regions connected by anatomical tracts or by functional associations. Complex network analysis-a new multidisciplinary approach to the study of complex systems-aims to characterize these brain networks with a small number of neurobiologically meaningful and easily computable measures. In this article, we discuss construction of brain networks from connectivity data and describe the most commonly used network measures of structural and functional connectivity. We describe measures that variously detect functional integration and segregation, quantify centrality of individual brain regions or pathways, characterize patterns of local anatomical circuitry, and test resilience of networks to insult. We discuss the issues surrounding comparison of structural and functional network connectivity, as well as comparison of networks across subjects. Finally, we describe a Matlab toolbox (http://www.brain-connectivity-toolbox.net) accompanying this article and containing a collection of complex network measures and large-scale neuroanatomical connectivity datasets. ?? 2009 Elsevier Inc.", "author" : [ { "dropping-particle" : "", "family" : "Rubinov", "given" : "Mikail", "non-dropping-particle" : "", "parse-names" : false, "suffix" : "" }, { "dropping-particle" : "", "family" : "Sporns", "given" : "Olaf", "non-dropping-particle" : "", "parse-names" : false, "suffix" : "" } ], "container-title" : "NeuroImage", "id" : "ITEM-1", "issue" : "3", "issued" : { "date-parts" : [ [ "2010" ] ] }, "page" : "1059-1069", "publisher" : "Elsevier Inc.", "title" : "Complex network measures of brain connectivity: Uses and interpretations", "type" : "article-journal", "volume" : "52" }, "uris" : [ "http://www.mendeley.com/documents/?uuid=b2a9e2d5-a2bc-46d1-aeea-1f551efdb10c" ] } ], "mendeley" : { "formattedCitation" : "(Rubinov and Sporns, 2010)", "plainTextFormattedCitation" : "(Rubinov and Sporns, 2010)", "previouslyFormattedCitation" : "(Rubinov and Sporns, 2010)" }, "properties" : { "noteIndex" : 0 }, "schema" : "https://github.com/citation-style-language/schema/raw/master/csl-citation.json" }</w:instrText>
      </w:r>
      <w:r w:rsidR="002E3BC2">
        <w:rPr>
          <w:sz w:val="24"/>
          <w:szCs w:val="24"/>
        </w:rPr>
        <w:fldChar w:fldCharType="separate"/>
      </w:r>
      <w:r w:rsidR="002E3BC2" w:rsidRPr="002E3BC2">
        <w:rPr>
          <w:noProof/>
          <w:sz w:val="24"/>
          <w:szCs w:val="24"/>
        </w:rPr>
        <w:t>(Rubinov and Sporns, 2010)</w:t>
      </w:r>
      <w:r w:rsidR="002E3BC2">
        <w:rPr>
          <w:sz w:val="24"/>
          <w:szCs w:val="24"/>
        </w:rPr>
        <w:fldChar w:fldCharType="end"/>
      </w:r>
      <w:r w:rsidR="002E3BC2">
        <w:rPr>
          <w:sz w:val="24"/>
          <w:szCs w:val="24"/>
        </w:rPr>
        <w:t xml:space="preserve">. </w:t>
      </w:r>
      <w:r w:rsidR="00A1771C">
        <w:rPr>
          <w:sz w:val="24"/>
          <w:szCs w:val="24"/>
        </w:rPr>
        <w:t xml:space="preserve"> </w:t>
      </w:r>
      <w:r w:rsidR="007412FE">
        <w:rPr>
          <w:sz w:val="24"/>
          <w:szCs w:val="24"/>
        </w:rPr>
        <w:t>As a control, we also computed the weighted degree centrality of the non-stimulated right hMT+ to ensure our analyses were not confounded by time, since the tACS OFF condition always preceded the tACS ON condition. Additionally, we also computed weighted degree centrality for each of the hMT+ separately for the adapted and non-adapted trials. Together, we constructed a 4-way mixed effects model, with three fixed effects (tACS ON versus OFF, left versus right hMT+, and adapt versus non-adapt trials) and subjects as a random-effect.</w:t>
      </w:r>
      <w:r w:rsidR="004A68E5">
        <w:rPr>
          <w:sz w:val="24"/>
          <w:szCs w:val="24"/>
        </w:rPr>
        <w:t xml:space="preserve"> </w:t>
      </w:r>
      <w:r w:rsidR="004C158D">
        <w:rPr>
          <w:sz w:val="24"/>
          <w:szCs w:val="24"/>
        </w:rPr>
        <w:t>We</w:t>
      </w:r>
      <w:r w:rsidR="004A68E5">
        <w:rPr>
          <w:sz w:val="24"/>
          <w:szCs w:val="24"/>
        </w:rPr>
        <w:t xml:space="preserve"> computed a 3-way interaction of stimulation, hemisphere, and run, and found a</w:t>
      </w:r>
      <w:r w:rsidR="00EC6D52">
        <w:rPr>
          <w:sz w:val="24"/>
          <w:szCs w:val="24"/>
        </w:rPr>
        <w:t xml:space="preserve"> s</w:t>
      </w:r>
      <w:r w:rsidR="009C64D2">
        <w:rPr>
          <w:sz w:val="24"/>
          <w:szCs w:val="24"/>
        </w:rPr>
        <w:t>ignificant effect (F(1,9) = 11.52; p = 0.008</w:t>
      </w:r>
      <w:r w:rsidR="004A68E5">
        <w:rPr>
          <w:sz w:val="24"/>
          <w:szCs w:val="24"/>
        </w:rPr>
        <w:t>) (</w:t>
      </w:r>
      <w:r w:rsidR="004A68E5" w:rsidRPr="004A68E5">
        <w:rPr>
          <w:b/>
          <w:sz w:val="24"/>
          <w:szCs w:val="24"/>
        </w:rPr>
        <w:t>Fig. ??</w:t>
      </w:r>
      <w:r w:rsidR="002F3C8B">
        <w:rPr>
          <w:sz w:val="24"/>
          <w:szCs w:val="24"/>
        </w:rPr>
        <w:t xml:space="preserve">). </w:t>
      </w:r>
      <w:r w:rsidR="004C158D">
        <w:rPr>
          <w:sz w:val="24"/>
          <w:szCs w:val="24"/>
        </w:rPr>
        <w:t>This result supports the idea that stim</w:t>
      </w:r>
      <w:r w:rsidR="00DC4477">
        <w:rPr>
          <w:sz w:val="24"/>
          <w:szCs w:val="24"/>
        </w:rPr>
        <w:t>ulation was spatially specific to the stimulated hMT+</w:t>
      </w:r>
      <w:r w:rsidR="004C158D">
        <w:rPr>
          <w:sz w:val="24"/>
          <w:szCs w:val="24"/>
        </w:rPr>
        <w:t xml:space="preserve">, and that the effect of stimulation was </w:t>
      </w:r>
      <w:r w:rsidR="00DC4477">
        <w:rPr>
          <w:sz w:val="24"/>
          <w:szCs w:val="24"/>
        </w:rPr>
        <w:t xml:space="preserve">not </w:t>
      </w:r>
      <w:r w:rsidR="004C158D">
        <w:rPr>
          <w:sz w:val="24"/>
          <w:szCs w:val="24"/>
        </w:rPr>
        <w:t xml:space="preserve">confounded by time </w:t>
      </w:r>
      <w:r w:rsidR="00DC4477">
        <w:rPr>
          <w:sz w:val="24"/>
          <w:szCs w:val="24"/>
        </w:rPr>
        <w:t>or</w:t>
      </w:r>
      <w:r w:rsidR="004C158D">
        <w:rPr>
          <w:sz w:val="24"/>
          <w:szCs w:val="24"/>
        </w:rPr>
        <w:t xml:space="preserve"> </w:t>
      </w:r>
      <w:r w:rsidR="00DC4477">
        <w:rPr>
          <w:sz w:val="24"/>
          <w:szCs w:val="24"/>
        </w:rPr>
        <w:t>adaptation</w:t>
      </w:r>
      <w:r w:rsidR="004C158D">
        <w:rPr>
          <w:sz w:val="24"/>
          <w:szCs w:val="24"/>
        </w:rPr>
        <w:t xml:space="preserve"> condition. These results demonstrate that in addition to modulating BOLD activity, stimulation can affect and modulate spatially specific FC across the brain.</w:t>
      </w:r>
    </w:p>
    <w:p w14:paraId="7D503EE7" w14:textId="729B3ACC" w:rsidR="002704CD" w:rsidRDefault="002F3C8B" w:rsidP="002F3C8B">
      <w:pPr>
        <w:jc w:val="both"/>
        <w:rPr>
          <w:sz w:val="24"/>
          <w:szCs w:val="24"/>
        </w:rPr>
      </w:pPr>
      <w:r>
        <w:rPr>
          <w:sz w:val="24"/>
          <w:szCs w:val="24"/>
        </w:rPr>
        <w:t>T</w:t>
      </w:r>
      <w:r w:rsidR="004A68E5">
        <w:rPr>
          <w:sz w:val="24"/>
          <w:szCs w:val="24"/>
        </w:rPr>
        <w:t xml:space="preserve">o explore the possibility that this effect is driven by a specific set of regions (e.g., a functional network), we computed </w:t>
      </w:r>
      <w:r w:rsidR="00E61896">
        <w:rPr>
          <w:sz w:val="24"/>
          <w:szCs w:val="24"/>
        </w:rPr>
        <w:t>the average FC from each hMT+ to each of the 12 functional networks defined by the Power et al. (2011) atlas. For each of these networks, we then computed the same 3-way interaction</w:t>
      </w:r>
      <w:r w:rsidR="004C158D">
        <w:rPr>
          <w:sz w:val="24"/>
          <w:szCs w:val="24"/>
        </w:rPr>
        <w:t xml:space="preserve"> as above</w:t>
      </w:r>
      <w:r w:rsidR="00E61896">
        <w:rPr>
          <w:sz w:val="24"/>
          <w:szCs w:val="24"/>
        </w:rPr>
        <w:t>. We found a significant 3-way interaction effect with the average FC values to the dorsal attention network (DAN)</w:t>
      </w:r>
      <w:r w:rsidR="00F30860">
        <w:rPr>
          <w:sz w:val="24"/>
          <w:szCs w:val="24"/>
        </w:rPr>
        <w:t xml:space="preserve"> (F(1,9) = 16.03; p = 0.04 FDR-corrected</w:t>
      </w:r>
      <w:r w:rsidR="00100D5E">
        <w:rPr>
          <w:sz w:val="24"/>
          <w:szCs w:val="24"/>
        </w:rPr>
        <w:t>; Fig ??</w:t>
      </w:r>
      <w:r w:rsidR="00F30860">
        <w:rPr>
          <w:sz w:val="24"/>
          <w:szCs w:val="24"/>
        </w:rPr>
        <w:t>)</w:t>
      </w:r>
      <w:r w:rsidR="00E61896">
        <w:rPr>
          <w:sz w:val="24"/>
          <w:szCs w:val="24"/>
        </w:rPr>
        <w:t xml:space="preserve">, providing </w:t>
      </w:r>
      <w:r w:rsidR="00E61896">
        <w:rPr>
          <w:sz w:val="24"/>
          <w:szCs w:val="24"/>
        </w:rPr>
        <w:lastRenderedPageBreak/>
        <w:t>evidence to supp</w:t>
      </w:r>
      <w:r w:rsidR="00F30860">
        <w:rPr>
          <w:sz w:val="24"/>
          <w:szCs w:val="24"/>
        </w:rPr>
        <w:t xml:space="preserve">ort the hypothesis that stimulation might </w:t>
      </w:r>
      <w:r w:rsidR="00C6612E">
        <w:rPr>
          <w:sz w:val="24"/>
          <w:szCs w:val="24"/>
        </w:rPr>
        <w:t>influence (and increase)</w:t>
      </w:r>
      <w:r w:rsidR="00F30860">
        <w:rPr>
          <w:sz w:val="24"/>
          <w:szCs w:val="24"/>
        </w:rPr>
        <w:t xml:space="preserve"> top-down visual attention, given the DAN’s</w:t>
      </w:r>
      <w:r w:rsidR="00DC4477">
        <w:rPr>
          <w:sz w:val="24"/>
          <w:szCs w:val="24"/>
        </w:rPr>
        <w:t xml:space="preserve"> putative</w:t>
      </w:r>
      <w:r w:rsidR="00F30860">
        <w:rPr>
          <w:sz w:val="24"/>
          <w:szCs w:val="24"/>
        </w:rPr>
        <w:t xml:space="preserve"> role in top-down attention </w:t>
      </w:r>
      <w:r w:rsidR="00C6612E">
        <w:rPr>
          <w:sz w:val="24"/>
          <w:szCs w:val="24"/>
        </w:rPr>
        <w:fldChar w:fldCharType="begin" w:fldLock="1"/>
      </w:r>
      <w:r w:rsidR="00C6612E">
        <w:rPr>
          <w:sz w:val="24"/>
          <w:szCs w:val="24"/>
        </w:rPr>
        <w:instrText>ADDIN CSL_CITATION { "citationItems" : [ { "id" : "ITEM-1", "itemData" : { "DOI" : "10.1038/nrn755", "ISSN" : "14710048", "PMID" : "11994752", "author" : [ { "dropping-particle" : "", "family" : "Corbetta", "given" : "Maurizio", "non-dropping-particle" : "", "parse-names" : false, "suffix" : "" }, { "dropping-particle" : "", "family" : "Shulman", "given" : "Gordon L.", "non-dropping-particle" : "", "parse-names" : false, "suffix" : "" } ], "container-title" : "Nature Reviews Neuroscience", "id" : "ITEM-1", "issue" : "3", "issued" : { "date-parts" : [ [ "2002" ] ] }, "page" : "215-229", "title" : "Control of Goal-Directed and Stimulus-Driven Attention in the Brain", "type" : "article-journal", "volume" : "3" }, "uris" : [ "http://www.mendeley.com/documents/?uuid=8f0646b4-62dc-4b36-9ece-31345e409d02" ] }, { "id" : "ITEM-2", "itemData" : { "DOI" : "10.1073/pnas.0604187103", "ISBN" : "0510792103", "ISSN" : "0027-8424", "PMID" : "16788060", "abstract" : "On the basis of task-related imaging studies in normal human subjects, it has been suggested that two attention systems exist in the human brain: a bilateral dorsal attention system involved in top-down orienting of attention and a right-lateralized ventral attention system involved in reorienting attention in response to salient sensory stimuli. An important question is whether this functional organization emerges only in response to external attentional demands or is represented more fundamentally in the internal dynamics of brain activity. To address this question, we examine correlations in spontaneous fluctuations of the functional MRI blood oxygen level-dependent signal in the absence of task, stimuli, or explicit attentional demands. We identify a bilateral dorsal attention system and a right-lateralized ventral attention system solely on the basis of spontaneous activity. Further, we observe regions in the prefrontal cortex correlated with both systems, a potential mechanism for mediating the functional interaction between systems. These findings demonstrate that the neuroanatomical substrates of human attention persist in the absence of external events, reflected in the correlation structure of spontaneous activity.", "author" : [ { "dropping-particle" : "", "family" : "Fox", "given" : "Michael D", "non-dropping-particle" : "", "parse-names" : false, "suffix" : "" }, { "dropping-particle" : "", "family" : "Corbetta", "given" : "Maurizio", "non-dropping-particle" : "", "parse-names" : false, "suffix" : "" }, { "dropping-particle" : "", "family" : "Snyder", "given" : "Abraham Z", "non-dropping-particle" : "", "parse-names" : false, "suffix" : "" }, { "dropping-particle" : "", "family" : "Vincent", "given" : "Justin L", "non-dropping-particle" : "", "parse-names" : false, "suffix" : "" }, { "dropping-particle" : "", "family" : "Raichle", "given" : "Marcus E", "non-dropping-particle" : "", "parse-names" : false, "suffix" : "" } ], "container-title" : "Proceedings of the National Academy of Sciences of the United States of America", "id" : "ITEM-2", "issue" : "26", "issued" : { "date-parts" : [ [ "2006" ] ] }, "page" : "10046-51", "title" : "Spontaneous neuronal activity distinguishes human dorsal and ventral attention systems.", "type" : "article-journal", "volume" : "103" }, "uris" : [ "http://www.mendeley.com/documents/?uuid=ab9147d3-91b2-4a31-8fb2-8071991ea415" ] } ], "mendeley" : { "formattedCitation" : "(Corbetta and Shulman, 2002; Fox et al., 2006)", "plainTextFormattedCitation" : "(Corbetta and Shulman, 2002; Fox et al., 2006)" }, "properties" : { "noteIndex" : 0 }, "schema" : "https://github.com/citation-style-language/schema/raw/master/csl-citation.json" }</w:instrText>
      </w:r>
      <w:r w:rsidR="00C6612E">
        <w:rPr>
          <w:sz w:val="24"/>
          <w:szCs w:val="24"/>
        </w:rPr>
        <w:fldChar w:fldCharType="separate"/>
      </w:r>
      <w:r w:rsidR="00C6612E" w:rsidRPr="00C6612E">
        <w:rPr>
          <w:noProof/>
          <w:sz w:val="24"/>
          <w:szCs w:val="24"/>
        </w:rPr>
        <w:t>(Corbetta and Shulman, 2002; Fox et al., 2006)</w:t>
      </w:r>
      <w:r w:rsidR="00C6612E">
        <w:rPr>
          <w:sz w:val="24"/>
          <w:szCs w:val="24"/>
        </w:rPr>
        <w:fldChar w:fldCharType="end"/>
      </w:r>
      <w:r w:rsidR="00C6612E">
        <w:rPr>
          <w:sz w:val="24"/>
          <w:szCs w:val="24"/>
        </w:rPr>
        <w:t>.</w:t>
      </w:r>
      <w:r w:rsidR="0004653C">
        <w:rPr>
          <w:sz w:val="24"/>
          <w:szCs w:val="24"/>
        </w:rPr>
        <w:t xml:space="preserve"> A possible interpretation for this finding is that stimulation increases the</w:t>
      </w:r>
      <w:r w:rsidR="002941DB">
        <w:rPr>
          <w:sz w:val="24"/>
          <w:szCs w:val="24"/>
        </w:rPr>
        <w:t xml:space="preserve"> saliency of the visual signal</w:t>
      </w:r>
      <w:r w:rsidR="00C65607">
        <w:rPr>
          <w:sz w:val="24"/>
          <w:szCs w:val="24"/>
        </w:rPr>
        <w:t>s</w:t>
      </w:r>
      <w:bookmarkStart w:id="14" w:name="_GoBack"/>
      <w:bookmarkEnd w:id="14"/>
      <w:r w:rsidR="002941DB">
        <w:rPr>
          <w:sz w:val="24"/>
          <w:szCs w:val="24"/>
        </w:rPr>
        <w:t xml:space="preserve"> emanating from the stimulated hMT+ due to </w:t>
      </w:r>
      <w:r w:rsidR="00C65607">
        <w:rPr>
          <w:sz w:val="24"/>
          <w:szCs w:val="24"/>
        </w:rPr>
        <w:t>attenuated</w:t>
      </w:r>
      <w:r w:rsidR="002941DB">
        <w:rPr>
          <w:sz w:val="24"/>
          <w:szCs w:val="24"/>
        </w:rPr>
        <w:t xml:space="preserve"> adaptation, thereby increasing coherence and connectivity with top-down attentional modulation signals in the DAN.</w:t>
      </w:r>
    </w:p>
    <w:p w14:paraId="22111FC5" w14:textId="65B8282C" w:rsidR="00C6612E" w:rsidRDefault="00C6612E" w:rsidP="002F3C8B">
      <w:pPr>
        <w:jc w:val="both"/>
        <w:rPr>
          <w:sz w:val="24"/>
          <w:szCs w:val="24"/>
        </w:rPr>
      </w:pPr>
      <w:r>
        <w:rPr>
          <w:sz w:val="24"/>
          <w:szCs w:val="24"/>
        </w:rPr>
        <w:t xml:space="preserve">Lastly, to consider the prospect that individual regions might increase FC during stimulation </w:t>
      </w:r>
      <w:r w:rsidR="0004653C">
        <w:rPr>
          <w:sz w:val="24"/>
          <w:szCs w:val="24"/>
        </w:rPr>
        <w:t>with</w:t>
      </w:r>
      <w:r>
        <w:rPr>
          <w:sz w:val="24"/>
          <w:szCs w:val="24"/>
        </w:rPr>
        <w:t xml:space="preserve"> the stimulated hMT+, we searched for the same significant 3-way interaction</w:t>
      </w:r>
      <w:r w:rsidR="00EA1D8C">
        <w:rPr>
          <w:sz w:val="24"/>
          <w:szCs w:val="24"/>
        </w:rPr>
        <w:t xml:space="preserve"> across all functional regions.</w:t>
      </w:r>
      <w:r w:rsidR="00DC4477">
        <w:rPr>
          <w:sz w:val="24"/>
          <w:szCs w:val="24"/>
        </w:rPr>
        <w:t xml:space="preserve"> No regions were statistically significant after multiple corrections. However,</w:t>
      </w:r>
      <w:r w:rsidR="00100D5E">
        <w:rPr>
          <w:sz w:val="24"/>
          <w:szCs w:val="24"/>
        </w:rPr>
        <w:t xml:space="preserve"> with a liberal threshold of p &lt; 0.01, we found six regions that showed a 3-way interaction effect (Figure ??). Of the six regions, three belonged to the visual network</w:t>
      </w:r>
      <w:r w:rsidR="004B60C2">
        <w:rPr>
          <w:sz w:val="24"/>
          <w:szCs w:val="24"/>
        </w:rPr>
        <w:t xml:space="preserve"> (left middle occipital gyrus, left lingual gyrus, left cuneus)</w:t>
      </w:r>
      <w:r w:rsidR="00100D5E">
        <w:rPr>
          <w:sz w:val="24"/>
          <w:szCs w:val="24"/>
        </w:rPr>
        <w:t xml:space="preserve">, </w:t>
      </w:r>
      <w:r w:rsidR="004B60C2">
        <w:rPr>
          <w:sz w:val="24"/>
          <w:szCs w:val="24"/>
        </w:rPr>
        <w:t>one in the DAN (right superior parietal lobule), default mode network (right supramarginal gyrus), and the somatosensory hand network (right post central gyrus)</w:t>
      </w:r>
      <w:r w:rsidR="00100D5E">
        <w:rPr>
          <w:sz w:val="24"/>
          <w:szCs w:val="24"/>
        </w:rPr>
        <w:t>. Given that these results</w:t>
      </w:r>
      <w:r w:rsidR="00DC4477">
        <w:rPr>
          <w:sz w:val="24"/>
          <w:szCs w:val="24"/>
        </w:rPr>
        <w:t xml:space="preserve"> are not </w:t>
      </w:r>
      <w:r w:rsidR="00100D5E">
        <w:rPr>
          <w:sz w:val="24"/>
          <w:szCs w:val="24"/>
        </w:rPr>
        <w:t>statistical</w:t>
      </w:r>
      <w:r w:rsidR="00DC4477">
        <w:rPr>
          <w:sz w:val="24"/>
          <w:szCs w:val="24"/>
        </w:rPr>
        <w:t>ly significant in a rigorous sense</w:t>
      </w:r>
      <w:r w:rsidR="00100D5E">
        <w:rPr>
          <w:sz w:val="24"/>
          <w:szCs w:val="24"/>
        </w:rPr>
        <w:t>, we do not interpret these region-wise findings</w:t>
      </w:r>
      <w:r w:rsidR="00DC4477">
        <w:rPr>
          <w:sz w:val="24"/>
          <w:szCs w:val="24"/>
        </w:rPr>
        <w:t xml:space="preserve"> any further</w:t>
      </w:r>
      <w:r w:rsidR="00100D5E">
        <w:rPr>
          <w:sz w:val="24"/>
          <w:szCs w:val="24"/>
        </w:rPr>
        <w:t>.</w:t>
      </w:r>
    </w:p>
    <w:p w14:paraId="1CDEED54" w14:textId="77777777" w:rsidR="00560C93" w:rsidRPr="00D7038B" w:rsidRDefault="00560C93" w:rsidP="00D7038B"/>
    <w:p w14:paraId="06BE4689" w14:textId="77777777" w:rsidR="00C1293C" w:rsidRDefault="00C1293C" w:rsidP="00C1293C">
      <w:pPr>
        <w:pStyle w:val="Heading1"/>
      </w:pPr>
      <w:r>
        <w:t>Discussion</w:t>
      </w:r>
    </w:p>
    <w:p w14:paraId="02E4082E" w14:textId="77777777" w:rsidR="00F43476" w:rsidRDefault="00311266" w:rsidP="00C772CF">
      <w:pPr>
        <w:jc w:val="both"/>
        <w:rPr>
          <w:sz w:val="24"/>
          <w:szCs w:val="24"/>
        </w:rPr>
      </w:pPr>
      <w:r w:rsidRPr="00C772CF">
        <w:rPr>
          <w:sz w:val="24"/>
          <w:szCs w:val="24"/>
        </w:rPr>
        <w:t xml:space="preserve">We investigated </w:t>
      </w:r>
      <w:r w:rsidR="00F43476">
        <w:rPr>
          <w:sz w:val="24"/>
          <w:szCs w:val="24"/>
        </w:rPr>
        <w:t xml:space="preserve">how tACS affected </w:t>
      </w:r>
      <w:r w:rsidRPr="00C772CF">
        <w:rPr>
          <w:sz w:val="24"/>
          <w:szCs w:val="24"/>
        </w:rPr>
        <w:t>BOLD signal changes in area hMT+ in human subjects</w:t>
      </w:r>
      <w:r w:rsidR="00F43476">
        <w:rPr>
          <w:sz w:val="24"/>
          <w:szCs w:val="24"/>
        </w:rPr>
        <w:t xml:space="preserve">. </w:t>
      </w:r>
      <w:r w:rsidRPr="00C772CF">
        <w:rPr>
          <w:sz w:val="24"/>
          <w:szCs w:val="24"/>
        </w:rPr>
        <w:t xml:space="preserve">We found that tACS reduced fMRI BOLD adaptation. We also observed that </w:t>
      </w:r>
      <w:r w:rsidR="0087471D" w:rsidRPr="00C772CF">
        <w:rPr>
          <w:sz w:val="24"/>
          <w:szCs w:val="24"/>
        </w:rPr>
        <w:t xml:space="preserve">the application of </w:t>
      </w:r>
      <w:r w:rsidRPr="00C772CF">
        <w:rPr>
          <w:sz w:val="24"/>
          <w:szCs w:val="24"/>
        </w:rPr>
        <w:t xml:space="preserve">tACS increases functional connectivity between the stimulated and non-stimulated hemispheres.  </w:t>
      </w:r>
    </w:p>
    <w:p w14:paraId="4CA4AB91" w14:textId="71DE9416" w:rsidR="00311266" w:rsidRPr="00C772CF" w:rsidRDefault="00311266" w:rsidP="00C772CF">
      <w:pPr>
        <w:jc w:val="both"/>
        <w:rPr>
          <w:sz w:val="24"/>
          <w:szCs w:val="24"/>
        </w:rPr>
      </w:pPr>
      <w:r w:rsidRPr="00C772CF">
        <w:rPr>
          <w:sz w:val="24"/>
          <w:szCs w:val="24"/>
        </w:rPr>
        <w:t xml:space="preserve">This increment was due to a specific increase in functional connectivity during the </w:t>
      </w:r>
      <w:r w:rsidRPr="00C772CF">
        <w:rPr>
          <w:i/>
          <w:sz w:val="24"/>
          <w:szCs w:val="24"/>
        </w:rPr>
        <w:t>opposite direction trials.</w:t>
      </w:r>
      <w:r w:rsidRPr="00C772CF">
        <w:rPr>
          <w:sz w:val="24"/>
          <w:szCs w:val="24"/>
        </w:rPr>
        <w:t xml:space="preserve"> </w:t>
      </w:r>
    </w:p>
    <w:p w14:paraId="6456C38C" w14:textId="77777777" w:rsidR="00311266" w:rsidRPr="00C772CF" w:rsidRDefault="00311266" w:rsidP="00C772CF">
      <w:pPr>
        <w:jc w:val="both"/>
        <w:rPr>
          <w:sz w:val="24"/>
          <w:szCs w:val="24"/>
        </w:rPr>
      </w:pPr>
      <w:r w:rsidRPr="00C772CF">
        <w:rPr>
          <w:sz w:val="24"/>
          <w:szCs w:val="24"/>
        </w:rPr>
        <w:t xml:space="preserve">We first address some of the confounding factors and limitations in the interpretation of our data. Then we speculate on the neural mechanisms that </w:t>
      </w:r>
      <w:r w:rsidR="00B4269F">
        <w:rPr>
          <w:sz w:val="24"/>
          <w:szCs w:val="24"/>
        </w:rPr>
        <w:t xml:space="preserve">might </w:t>
      </w:r>
      <w:r w:rsidRPr="00C772CF">
        <w:rPr>
          <w:sz w:val="24"/>
          <w:szCs w:val="24"/>
        </w:rPr>
        <w:t xml:space="preserve">be </w:t>
      </w:r>
      <w:r w:rsidR="00B4269F">
        <w:rPr>
          <w:sz w:val="24"/>
          <w:szCs w:val="24"/>
        </w:rPr>
        <w:t xml:space="preserve">responsible for the tACS-effects we reported, </w:t>
      </w:r>
      <w:r w:rsidRPr="00C772CF">
        <w:rPr>
          <w:sz w:val="24"/>
          <w:szCs w:val="24"/>
        </w:rPr>
        <w:t xml:space="preserve">and conclude with a brief </w:t>
      </w:r>
      <w:r w:rsidR="0087471D" w:rsidRPr="00C772CF">
        <w:rPr>
          <w:sz w:val="24"/>
          <w:szCs w:val="24"/>
        </w:rPr>
        <w:t>d</w:t>
      </w:r>
      <w:r w:rsidRPr="00C772CF">
        <w:rPr>
          <w:sz w:val="24"/>
          <w:szCs w:val="24"/>
        </w:rPr>
        <w:t xml:space="preserve">iscussion of the implications of our findings for the </w:t>
      </w:r>
      <w:r w:rsidR="00DD0638">
        <w:rPr>
          <w:sz w:val="24"/>
          <w:szCs w:val="24"/>
        </w:rPr>
        <w:t>future use</w:t>
      </w:r>
      <w:r w:rsidRPr="00C772CF">
        <w:rPr>
          <w:sz w:val="24"/>
          <w:szCs w:val="24"/>
        </w:rPr>
        <w:t xml:space="preserve"> </w:t>
      </w:r>
      <w:r w:rsidR="00451005">
        <w:rPr>
          <w:sz w:val="24"/>
          <w:szCs w:val="24"/>
        </w:rPr>
        <w:t xml:space="preserve">and interpretation </w:t>
      </w:r>
      <w:r w:rsidRPr="00C772CF">
        <w:rPr>
          <w:sz w:val="24"/>
          <w:szCs w:val="24"/>
        </w:rPr>
        <w:t>of tACS</w:t>
      </w:r>
      <w:r w:rsidR="00451005">
        <w:rPr>
          <w:sz w:val="24"/>
          <w:szCs w:val="24"/>
        </w:rPr>
        <w:t>-effects</w:t>
      </w:r>
      <w:r w:rsidRPr="00C772CF">
        <w:rPr>
          <w:sz w:val="24"/>
          <w:szCs w:val="24"/>
        </w:rPr>
        <w:t xml:space="preserve">. </w:t>
      </w:r>
    </w:p>
    <w:p w14:paraId="6F98C4F2" w14:textId="77777777" w:rsidR="00311266" w:rsidRDefault="00311266" w:rsidP="00311266"/>
    <w:p w14:paraId="52C8781E" w14:textId="77777777" w:rsidR="0087471D" w:rsidRPr="00311266" w:rsidRDefault="00B565E1" w:rsidP="00F8572A">
      <w:pPr>
        <w:pStyle w:val="Heading2"/>
      </w:pPr>
      <w:r>
        <w:t>Confounding factors</w:t>
      </w:r>
    </w:p>
    <w:p w14:paraId="6FB4E8A5" w14:textId="77777777" w:rsidR="00C1293C" w:rsidRDefault="00C1293C" w:rsidP="00C1293C"/>
    <w:p w14:paraId="0A4DE24E" w14:textId="77777777" w:rsidR="00401594" w:rsidRDefault="00401594" w:rsidP="00401594">
      <w:pPr>
        <w:pStyle w:val="Heading3"/>
      </w:pPr>
      <w:r>
        <w:t>Phosphenes</w:t>
      </w:r>
    </w:p>
    <w:p w14:paraId="68EF6E39" w14:textId="77777777" w:rsidR="00401594" w:rsidRPr="008943C9" w:rsidRDefault="00401594" w:rsidP="000B3841">
      <w:pPr>
        <w:jc w:val="both"/>
        <w:rPr>
          <w:sz w:val="24"/>
          <w:szCs w:val="24"/>
        </w:rPr>
      </w:pPr>
      <w:r w:rsidRPr="008943C9">
        <w:rPr>
          <w:sz w:val="24"/>
          <w:szCs w:val="24"/>
        </w:rPr>
        <w:t>Application of tACS produces phosphenes via retinal stimulation</w:t>
      </w:r>
      <w:r w:rsidR="00966307">
        <w:rPr>
          <w:sz w:val="24"/>
          <w:szCs w:val="24"/>
        </w:rPr>
        <w:t xml:space="preserve"> </w:t>
      </w:r>
      <w:r w:rsidR="00966307">
        <w:rPr>
          <w:sz w:val="24"/>
          <w:szCs w:val="24"/>
        </w:rPr>
        <w:fldChar w:fldCharType="begin">
          <w:fldData xml:space="preserve">PEVuZE5vdGU+PENpdGU+PEF1dGhvcj5LYXI8L0F1dGhvcj48WWVhcj4yMDEyPC9ZZWFyPjxSZWNO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</w:fldData>
        </w:fldChar>
      </w:r>
      <w:r w:rsidR="00966307" w:rsidRPr="00F43476">
        <w:rPr>
          <w:sz w:val="24"/>
          <w:szCs w:val="24"/>
        </w:rPr>
        <w:instrText xml:space="preserve"> ADDIN EN.CITE </w:instrText>
      </w:r>
      <w:r w:rsidR="00966307" w:rsidRPr="00F43476">
        <w:rPr>
          <w:sz w:val="24"/>
          <w:szCs w:val="24"/>
        </w:rPr>
        <w:fldChar w:fldCharType="begin">
          <w:fldData xml:space="preserve">PEVuZE5vdGU+PENpdGU+PEF1dGhvcj5LYXI8L0F1dGhvcj48WWVhcj4yMDEyPC9ZZWFyPjxSZWNO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</w:fldData>
        </w:fldChar>
      </w:r>
      <w:r w:rsidR="00966307" w:rsidRPr="00F43476">
        <w:rPr>
          <w:sz w:val="24"/>
          <w:szCs w:val="24"/>
        </w:rPr>
        <w:instrText xml:space="preserve"> ADDIN EN.CITE.DATA </w:instrText>
      </w:r>
      <w:r w:rsidR="00966307" w:rsidRPr="00F43476">
        <w:rPr>
          <w:sz w:val="24"/>
          <w:szCs w:val="24"/>
        </w:rPr>
      </w:r>
      <w:r w:rsidR="00966307" w:rsidRPr="00F43476">
        <w:rPr>
          <w:sz w:val="24"/>
          <w:szCs w:val="24"/>
        </w:rPr>
        <w:fldChar w:fldCharType="end"/>
      </w:r>
      <w:r w:rsidR="00966307">
        <w:rPr>
          <w:sz w:val="24"/>
          <w:szCs w:val="24"/>
        </w:rPr>
      </w:r>
      <w:r w:rsidR="00966307">
        <w:rPr>
          <w:sz w:val="24"/>
          <w:szCs w:val="24"/>
        </w:rPr>
        <w:fldChar w:fldCharType="separate"/>
      </w:r>
      <w:r w:rsidR="00966307">
        <w:rPr>
          <w:noProof/>
          <w:sz w:val="24"/>
          <w:szCs w:val="24"/>
        </w:rPr>
        <w:t>(Schutter and Hortensius, 2010; Kar and Krekelberg, 2012; Laakso and Hirata, 2013)</w:t>
      </w:r>
      <w:r w:rsidR="00966307">
        <w:rPr>
          <w:sz w:val="24"/>
          <w:szCs w:val="24"/>
        </w:rPr>
        <w:fldChar w:fldCharType="end"/>
      </w:r>
      <w:r w:rsidRPr="008943C9">
        <w:rPr>
          <w:sz w:val="24"/>
          <w:szCs w:val="24"/>
        </w:rPr>
        <w:t xml:space="preserve">. The phosphene can act as a distractor and therefore reduce </w:t>
      </w:r>
      <w:r w:rsidR="000B3841" w:rsidRPr="008943C9">
        <w:rPr>
          <w:sz w:val="24"/>
          <w:szCs w:val="24"/>
        </w:rPr>
        <w:t xml:space="preserve">attention during the motion adaptation task.  The difference in adaptation between the left (stimulated) and right (non-stimulated) hemisphere control for this confound. We observe that attenuation of fMRI adaptation is larger for the left compared to the right hemisphere. This confirms that the effect is tACS-driven-cortically-induced and not a side effect of perceiving phosphenes.  </w:t>
      </w:r>
    </w:p>
    <w:p w14:paraId="44648122" w14:textId="77777777" w:rsidR="00401594" w:rsidRDefault="00401594" w:rsidP="00401594">
      <w:pPr>
        <w:pStyle w:val="Heading3"/>
      </w:pPr>
      <w:r>
        <w:t>Artifacts introduced by tACS in the scanner</w:t>
      </w:r>
    </w:p>
    <w:p w14:paraId="5EBADBED" w14:textId="77777777" w:rsidR="00401594" w:rsidRPr="008943C9" w:rsidRDefault="00401594" w:rsidP="00401594">
      <w:pPr>
        <w:jc w:val="both"/>
        <w:rPr>
          <w:sz w:val="24"/>
          <w:szCs w:val="24"/>
        </w:rPr>
      </w:pPr>
      <w:r w:rsidRPr="008943C9">
        <w:rPr>
          <w:sz w:val="24"/>
          <w:szCs w:val="24"/>
        </w:rPr>
        <w:t xml:space="preserve">Transcranially applied electric fields in the MRI scanner has been previously reported to produce changes maximally in the EPI signal on the scalp and the CSF </w:t>
      </w:r>
      <w:r w:rsidR="0065581E">
        <w:rPr>
          <w:sz w:val="24"/>
          <w:szCs w:val="24"/>
        </w:rPr>
        <w:fldChar w:fldCharType="begin"/>
      </w:r>
      <w:r w:rsidR="005C49CE">
        <w:rPr>
          <w:sz w:val="24"/>
          <w:szCs w:val="24"/>
        </w:rPr>
        <w:instrText xml:space="preserve"> ADDIN EN.CITE &lt;EndNote&gt;&lt;Cite&gt;&lt;Author&gt;Antal&lt;/Author&gt;&lt;Year&gt;2012&lt;/Year&gt;&lt;RecNum&gt;22591&lt;/RecNum&gt;&lt;DisplayText&gt;(Antal et al., 2012)&lt;/DisplayText&gt;&lt;record&gt;&lt;rec-number&gt;22591&lt;/rec-number&gt;&lt;foreign-keys&gt;&lt;key app="EN" db-id="zssvvraa9ra553e2dpbpvwpftfpfzpw5z50e" timestamp="1354702407"&gt;22591&lt;/key&gt;&lt;/foreign-keys&gt;&lt;ref-type name="Journal Article"&gt;17&lt;/ref-type&gt;&lt;contributors&gt;&lt;authors&gt;&lt;author&gt;Antal, A.&lt;/author&gt;&lt;author&gt;Bikson, M.&lt;/author&gt;&lt;author&gt;Datta, A.&lt;/author&gt;&lt;author&gt;Lafon, B.&lt;/author&gt;&lt;author&gt;Dechent, P.&lt;/author&gt;&lt;author&gt;Parra, L. C.&lt;/author&gt;&lt;author&gt;Paulus, W.&lt;/author&gt;&lt;/authors&gt;&lt;/contributors&gt;&lt;auth-address&gt;Department of Clinical Neurophysiology, Georg-August University, 37075 Gottingen, Germany. Electronic address: aantal@gwdg.de.&lt;/auth-address&gt;&lt;titles&gt;&lt;title&gt;Imaging artifacts induced by electrical stimulation during conventional fMRI of the brain&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1040-1047&lt;/pages&gt;&lt;volume&gt;85&lt;/volume&gt;&lt;number&gt;Pt 3&lt;/number&gt;&lt;edition&gt;2012/10/27&lt;/edition&gt;&lt;dates&gt;&lt;year&gt;2012&lt;/year&gt;&lt;pub-dates&gt;&lt;date&gt;Oct 23&lt;/date&gt;&lt;/pub-dates&gt;&lt;/dates&gt;&lt;isbn&gt;1095-9572 (Electronic)&amp;#xD;1053-8119 (Linking)&lt;/isbn&gt;&lt;accession-num&gt;23099102&lt;/accession-num&gt;&lt;urls&gt;&lt;related-urls&gt;&lt;url&gt;http://www.ncbi.nlm.nih.gov/pubmed/23099102&lt;/url&gt;&lt;/related-urls&gt;&lt;/urls&gt;&lt;electronic-resource-num&gt;10.1016/j.neuroimage.2012.10.026&lt;/electronic-resource-num&gt;&lt;language&gt;Eng&lt;/language&gt;&lt;/record&gt;&lt;/Cite&gt;&lt;/EndNote&gt;</w:instrText>
      </w:r>
      <w:r w:rsidR="0065581E">
        <w:rPr>
          <w:sz w:val="24"/>
          <w:szCs w:val="24"/>
        </w:rPr>
        <w:fldChar w:fldCharType="separate"/>
      </w:r>
      <w:r w:rsidR="005C49CE">
        <w:rPr>
          <w:noProof/>
          <w:sz w:val="24"/>
          <w:szCs w:val="24"/>
        </w:rPr>
        <w:t>(Antal et al., 2012)</w:t>
      </w:r>
      <w:r w:rsidR="0065581E">
        <w:rPr>
          <w:sz w:val="24"/>
          <w:szCs w:val="24"/>
        </w:rPr>
        <w:fldChar w:fldCharType="end"/>
      </w:r>
      <w:r w:rsidRPr="008943C9">
        <w:rPr>
          <w:sz w:val="24"/>
          <w:szCs w:val="24"/>
        </w:rPr>
        <w:t>.  Our experimental control</w:t>
      </w:r>
      <w:r w:rsidR="002E6ED8">
        <w:rPr>
          <w:sz w:val="24"/>
          <w:szCs w:val="24"/>
        </w:rPr>
        <w:t xml:space="preserve"> design</w:t>
      </w:r>
      <w:r w:rsidRPr="008943C9">
        <w:rPr>
          <w:sz w:val="24"/>
          <w:szCs w:val="24"/>
        </w:rPr>
        <w:t xml:space="preserve"> takes these observations into account. An increased or decreased BOLD response due to the artifacts, do not change the interpretation of our data. tACS was applied simultaneously during the adapter stimulus both for the </w:t>
      </w:r>
      <w:r w:rsidRPr="008943C9">
        <w:rPr>
          <w:i/>
          <w:sz w:val="24"/>
          <w:szCs w:val="24"/>
        </w:rPr>
        <w:t>adapted direction trials</w:t>
      </w:r>
      <w:r w:rsidRPr="008943C9">
        <w:rPr>
          <w:sz w:val="24"/>
          <w:szCs w:val="24"/>
        </w:rPr>
        <w:t xml:space="preserve"> and the </w:t>
      </w:r>
      <w:r w:rsidRPr="008943C9">
        <w:rPr>
          <w:i/>
          <w:sz w:val="24"/>
          <w:szCs w:val="24"/>
        </w:rPr>
        <w:t>opposite direction trials</w:t>
      </w:r>
      <w:r w:rsidRPr="008943C9">
        <w:rPr>
          <w:sz w:val="24"/>
          <w:szCs w:val="24"/>
        </w:rPr>
        <w:t xml:space="preserve">. Hence the changes in adaptation as reported in this study cannot be biased by or attributed to tACS-induced imaging artifacts. </w:t>
      </w:r>
    </w:p>
    <w:p w14:paraId="4194067D" w14:textId="77777777" w:rsidR="00401594" w:rsidRDefault="00401594" w:rsidP="00330F0E">
      <w:pPr>
        <w:pStyle w:val="Heading3"/>
      </w:pPr>
      <w:r>
        <w:t>Interhemispheric interactions</w:t>
      </w:r>
    </w:p>
    <w:p w14:paraId="66C9B8C2" w14:textId="706582F0" w:rsidR="00330F0E" w:rsidRPr="008943C9" w:rsidRDefault="00330F0E" w:rsidP="008943C9">
      <w:pPr>
        <w:jc w:val="both"/>
        <w:rPr>
          <w:sz w:val="24"/>
          <w:szCs w:val="24"/>
        </w:rPr>
      </w:pPr>
      <w:r w:rsidRPr="008943C9">
        <w:rPr>
          <w:sz w:val="24"/>
          <w:szCs w:val="24"/>
        </w:rPr>
        <w:t xml:space="preserve">A possible crosstalk between area hMT+ of the two hemispheres through the corpus callosum and its functional significance has been previously proposed {Genc 2011}. Our stimulus was present in both the visual </w:t>
      </w:r>
      <w:r w:rsidR="001D08EE" w:rsidRPr="008943C9">
        <w:rPr>
          <w:sz w:val="24"/>
          <w:szCs w:val="24"/>
        </w:rPr>
        <w:t>hemifield</w:t>
      </w:r>
      <w:r w:rsidR="001D08EE">
        <w:rPr>
          <w:sz w:val="24"/>
          <w:szCs w:val="24"/>
        </w:rPr>
        <w:t xml:space="preserve">. Hence </w:t>
      </w:r>
      <w:r w:rsidRPr="008943C9">
        <w:rPr>
          <w:sz w:val="24"/>
          <w:szCs w:val="24"/>
        </w:rPr>
        <w:t>both the left and right hMT+</w:t>
      </w:r>
      <w:r w:rsidR="004A6E05">
        <w:rPr>
          <w:sz w:val="24"/>
          <w:szCs w:val="24"/>
        </w:rPr>
        <w:t xml:space="preserve"> were simultaneously driven by the visual stimulus</w:t>
      </w:r>
      <w:r w:rsidRPr="008943C9">
        <w:rPr>
          <w:sz w:val="24"/>
          <w:szCs w:val="24"/>
        </w:rPr>
        <w:t xml:space="preserve">. </w:t>
      </w:r>
      <w:r w:rsidR="008943C9" w:rsidRPr="008943C9">
        <w:rPr>
          <w:sz w:val="24"/>
          <w:szCs w:val="24"/>
        </w:rPr>
        <w:t>We speculate</w:t>
      </w:r>
      <w:r w:rsidRPr="008943C9">
        <w:rPr>
          <w:sz w:val="24"/>
          <w:szCs w:val="24"/>
        </w:rPr>
        <w:t xml:space="preserve"> that a reduction in adaptation in the left hMT+ produced by the direct influence of tACS </w:t>
      </w:r>
      <w:r w:rsidR="008943C9" w:rsidRPr="008943C9">
        <w:rPr>
          <w:sz w:val="24"/>
          <w:szCs w:val="24"/>
        </w:rPr>
        <w:t xml:space="preserve">might </w:t>
      </w:r>
      <w:r w:rsidRPr="008943C9">
        <w:rPr>
          <w:sz w:val="24"/>
          <w:szCs w:val="24"/>
        </w:rPr>
        <w:t xml:space="preserve">drive the effects on the right hMT+. The increase in </w:t>
      </w:r>
      <w:r w:rsidR="008943C9" w:rsidRPr="008943C9">
        <w:rPr>
          <w:sz w:val="24"/>
          <w:szCs w:val="24"/>
        </w:rPr>
        <w:t xml:space="preserve">functional connectivity during the </w:t>
      </w:r>
      <w:r w:rsidR="008943C9" w:rsidRPr="002704CD">
        <w:rPr>
          <w:i/>
          <w:iCs/>
          <w:sz w:val="24"/>
          <w:szCs w:val="24"/>
        </w:rPr>
        <w:t>opposite direction trials</w:t>
      </w:r>
      <w:r w:rsidR="008943C9" w:rsidRPr="008943C9">
        <w:rPr>
          <w:sz w:val="24"/>
          <w:szCs w:val="24"/>
        </w:rPr>
        <w:t xml:space="preserve"> hint further towards this speculation.</w:t>
      </w:r>
      <w:r w:rsidR="001D08EE">
        <w:rPr>
          <w:sz w:val="24"/>
          <w:szCs w:val="24"/>
        </w:rPr>
        <w:t xml:space="preserve"> In our previous study </w:t>
      </w:r>
      <w:r w:rsidR="0065581E" w:rsidRPr="7C90F6F8">
        <w:rPr>
          <w:rPrChange w:id="15" w:author="Kohitij Kar" w:date="2016-03-11T23:30:00Z">
            <w:rPr>
              <w:sz w:val="24"/>
              <w:szCs w:val="24"/>
            </w:rPr>
          </w:rPrChange>
        </w:rPr>
        <w:fldChar w:fldCharType="begin"/>
      </w:r>
      <w:r w:rsidR="004A6E05">
        <w:rPr>
          <w:sz w:val="24"/>
          <w:szCs w:val="24"/>
        </w:rPr>
        <w:instrText xml:space="preserve"> ADDIN EN.CITE &lt;EndNote&gt;&lt;Cite&gt;&lt;Author&gt;Kar&lt;/Author&gt;&lt;Year&gt;2014&lt;/Year&gt;&lt;RecNum&gt;22906&lt;/RecNum&gt;&lt;DisplayText&gt;(Kar and Krekelberg, 2014)&lt;/DisplayText&gt;&lt;record&gt;&lt;rec-number&gt;22906&lt;/rec-number&gt;&lt;foreign-keys&gt;&lt;key app="EN" db-id="zssvvraa9ra553e2dpbpvwpftfpfzpw5z50e" timestamp="1400697542"&gt;22906&lt;/key&gt;&lt;/foreign-keys&gt;&lt;ref-type name="Journal Article"&gt;17&lt;/ref-type&gt;&lt;contributors&gt;&lt;authors&gt;&lt;author&gt;Kar, K.&lt;/author&gt;&lt;author&gt;Krekelberg, B. &lt;/author&gt;&lt;/authors&gt;&lt;/contributors&gt;&lt;titles&gt;&lt;title&gt;Transcranial Alternating Current Stimulation Attenuates Visual Motion Adaptation&lt;/title&gt;&lt;secondary-title&gt;Journal of Neuroscience&lt;/secondary-title&gt;&lt;alt-title&gt;J Neurosci&lt;/alt-title&gt;&lt;/titles&gt;&lt;periodical&gt;&lt;full-title&gt;Journal of Neuroscience&lt;/full-title&gt;&lt;abbr-1&gt;J. Neurosci.&lt;/abbr-1&gt;&lt;/periodical&gt;&lt;pages&gt; 7334-7340&lt;/pages&gt;&lt;volume&gt;34&lt;/volume&gt;&lt;number&gt;21&lt;/number&gt;&lt;edition&gt;2014/05/21&lt;/edition&gt;&lt;dates&gt;&lt;year&gt;2014&lt;/year&gt;&lt;pub-dates&gt;&lt;date&gt;May 21&lt;/date&gt;&lt;/pub-dates&gt;&lt;/dates&gt;&lt;urls&gt;&lt;/urls&gt;&lt;electronic-resource-num&gt;10.1523/JNEUROSCI.5248-13.2014&lt;/electronic-resource-num&gt;&lt;language&gt;eng&lt;/language&gt;&lt;/record&gt;&lt;/Cite&gt;&lt;/EndNote&gt;</w:instrText>
      </w:r>
      <w:r w:rsidR="0065581E" w:rsidRPr="7C90F6F8">
        <w:rPr>
          <w:sz w:val="24"/>
          <w:szCs w:val="24"/>
        </w:rPr>
        <w:fldChar w:fldCharType="separate"/>
      </w:r>
      <w:r w:rsidR="004A6E05">
        <w:rPr>
          <w:noProof/>
          <w:sz w:val="24"/>
          <w:szCs w:val="24"/>
        </w:rPr>
        <w:t>(Kar and Krekelberg, 2014)</w:t>
      </w:r>
      <w:r w:rsidR="0065581E" w:rsidRPr="7C90F6F8">
        <w:rPr>
          <w:rPrChange w:id="16" w:author="Kohitij Kar" w:date="2016-03-11T23:30:00Z">
            <w:rPr>
              <w:sz w:val="24"/>
              <w:szCs w:val="24"/>
            </w:rPr>
          </w:rPrChange>
        </w:rPr>
        <w:fldChar w:fldCharType="end"/>
      </w:r>
      <w:r w:rsidR="001D08EE">
        <w:rPr>
          <w:sz w:val="24"/>
          <w:szCs w:val="24"/>
        </w:rPr>
        <w:t xml:space="preserve">, we did not use a bilateral stimulus presentation. Given that the ipsilateral control experiment </w:t>
      </w:r>
      <w:r w:rsidR="0065581E" w:rsidRPr="7C90F6F8">
        <w:rPr>
          <w:rPrChange w:id="17" w:author="Kohitij Kar" w:date="2016-03-11T23:30:00Z">
            <w:rPr>
              <w:sz w:val="24"/>
              <w:szCs w:val="24"/>
            </w:rPr>
          </w:rPrChange>
        </w:rPr>
        <w:fldChar w:fldCharType="begin"/>
      </w:r>
      <w:r w:rsidR="0065581E">
        <w:rPr>
          <w:sz w:val="24"/>
          <w:szCs w:val="24"/>
        </w:rPr>
        <w:instrText xml:space="preserve"> ADDIN EN.CITE &lt;EndNote&gt;&lt;Cite ExcludeYear="1"&gt;&lt;Author&gt;Kar&lt;/Author&gt;&lt;Year&gt;2014&lt;/Year&gt;&lt;RecNum&gt;22906&lt;/RecNum&gt;&lt;DisplayText&gt;(Kar and Krekelberg)&lt;/DisplayText&gt;&lt;record&gt;&lt;rec-number&gt;22906&lt;/rec-number&gt;&lt;foreign-keys&gt;&lt;key app="EN" db-id="zssvvraa9ra553e2dpbpvwpftfpfzpw5z50e" timestamp="1400697542"&gt;22906&lt;/key&gt;&lt;/foreign-keys&gt;&lt;ref-type name="Journal Article"&gt;17&lt;/ref-type&gt;&lt;contributors&gt;&lt;authors&gt;&lt;author&gt;Kar, K.&lt;/author&gt;&lt;author&gt;Krekelberg, B. &lt;/author&gt;&lt;/authors&gt;&lt;/contributors&gt;&lt;titles&gt;&lt;title&gt;Transcranial Alternating Current Stimulation Attenuates Visual Motion Adaptation&lt;/title&gt;&lt;secondary-title&gt;Journal of Neuroscience&lt;/secondary-title&gt;&lt;alt-title&gt;J Neurosci&lt;/alt-title&gt;&lt;/titles&gt;&lt;periodical&gt;&lt;full-title&gt;Journal of Neuroscience&lt;/full-title&gt;&lt;abbr-1&gt;J. Neurosci.&lt;/abbr-1&gt;&lt;/periodical&gt;&lt;pages&gt; 7334-7340&lt;/pages&gt;&lt;volume&gt;34&lt;/volume&gt;&lt;number&gt;21&lt;/number&gt;&lt;edition&gt;2014/05/21&lt;/edition&gt;&lt;dates&gt;&lt;year&gt;2014&lt;/year&gt;&lt;pub-dates&gt;&lt;date&gt;May 21&lt;/date&gt;&lt;/pub-dates&gt;&lt;/dates&gt;&lt;urls&gt;&lt;/urls&gt;&lt;electronic-resource-num&gt;10.1523/JNEUROSCI.5248-13.2014&lt;/electronic-resource-num&gt;&lt;language&gt;eng&lt;/language&gt;&lt;/record&gt;&lt;/Cite&gt;&lt;/EndNote&gt;</w:instrText>
      </w:r>
      <w:r w:rsidR="0065581E" w:rsidRPr="7C90F6F8">
        <w:rPr>
          <w:sz w:val="24"/>
          <w:szCs w:val="24"/>
        </w:rPr>
        <w:fldChar w:fldCharType="separate"/>
      </w:r>
      <w:r w:rsidR="0065581E">
        <w:rPr>
          <w:noProof/>
          <w:sz w:val="24"/>
          <w:szCs w:val="24"/>
        </w:rPr>
        <w:t>(Kar and Krekelberg</w:t>
      </w:r>
      <w:ins w:id="18" w:author="Kohitij Kar" w:date="2015-08-28T12:03:00Z">
        <w:r w:rsidR="00EF7EA3">
          <w:rPr>
            <w:noProof/>
            <w:sz w:val="24"/>
            <w:szCs w:val="24"/>
          </w:rPr>
          <w:t>, 2014</w:t>
        </w:r>
      </w:ins>
      <w:r w:rsidR="0065581E">
        <w:rPr>
          <w:noProof/>
          <w:sz w:val="24"/>
          <w:szCs w:val="24"/>
        </w:rPr>
        <w:t>)</w:t>
      </w:r>
      <w:r w:rsidR="0065581E" w:rsidRPr="7C90F6F8">
        <w:rPr>
          <w:rPrChange w:id="19" w:author="Kohitij Kar" w:date="2016-03-11T23:30:00Z">
            <w:rPr>
              <w:sz w:val="24"/>
              <w:szCs w:val="24"/>
            </w:rPr>
          </w:rPrChange>
        </w:rPr>
        <w:fldChar w:fldCharType="end"/>
      </w:r>
      <w:r w:rsidR="001D08EE">
        <w:rPr>
          <w:sz w:val="24"/>
          <w:szCs w:val="24"/>
        </w:rPr>
        <w:t xml:space="preserve"> did not have any effect on motion adaptation, we speculate that the presence of a visual stimulus in both hemifield is necessary to elicit any significant inter-hemispheric effect. </w:t>
      </w:r>
    </w:p>
    <w:p w14:paraId="63C1D207" w14:textId="77777777" w:rsidR="00825702" w:rsidRDefault="00825702" w:rsidP="00C1293C"/>
    <w:p w14:paraId="1DA3316F" w14:textId="77777777" w:rsidR="00825702" w:rsidRDefault="00825702" w:rsidP="00825702">
      <w:pPr>
        <w:pStyle w:val="Heading2"/>
      </w:pPr>
      <w:r>
        <w:t>tACS mechanism</w:t>
      </w:r>
    </w:p>
    <w:p w14:paraId="18AC2F77" w14:textId="77777777" w:rsidR="00825702" w:rsidRPr="002E6ED8" w:rsidRDefault="00825702" w:rsidP="002E6ED8">
      <w:pPr>
        <w:jc w:val="both"/>
        <w:rPr>
          <w:sz w:val="24"/>
          <w:szCs w:val="24"/>
        </w:rPr>
      </w:pPr>
      <w:r w:rsidRPr="002E6ED8">
        <w:rPr>
          <w:sz w:val="24"/>
          <w:szCs w:val="24"/>
        </w:rPr>
        <w:t xml:space="preserve">We have previously shown </w:t>
      </w:r>
      <w:r w:rsidR="00B24574">
        <w:rPr>
          <w:sz w:val="24"/>
          <w:szCs w:val="24"/>
        </w:rPr>
        <w:t xml:space="preserve">two distinct behavioral effects of </w:t>
      </w:r>
      <w:r w:rsidR="008A5C09" w:rsidRPr="002E6ED8">
        <w:rPr>
          <w:sz w:val="24"/>
          <w:szCs w:val="24"/>
        </w:rPr>
        <w:t xml:space="preserve">10 Hz </w:t>
      </w:r>
      <w:r w:rsidRPr="002E6ED8">
        <w:rPr>
          <w:sz w:val="24"/>
          <w:szCs w:val="24"/>
        </w:rPr>
        <w:t>tACS</w:t>
      </w:r>
      <w:r w:rsidR="005C49CE">
        <w:rPr>
          <w:sz w:val="24"/>
          <w:szCs w:val="24"/>
        </w:rPr>
        <w:t xml:space="preserve">, </w:t>
      </w:r>
      <w:r w:rsidR="00B24574">
        <w:rPr>
          <w:sz w:val="24"/>
          <w:szCs w:val="24"/>
        </w:rPr>
        <w:t xml:space="preserve">applied </w:t>
      </w:r>
      <w:r w:rsidRPr="002E6ED8">
        <w:rPr>
          <w:sz w:val="24"/>
          <w:szCs w:val="24"/>
        </w:rPr>
        <w:t>over the parietal cortex</w:t>
      </w:r>
      <w:r w:rsidR="005C49CE">
        <w:rPr>
          <w:sz w:val="24"/>
          <w:szCs w:val="24"/>
        </w:rPr>
        <w:t>,</w:t>
      </w:r>
      <w:r w:rsidRPr="002E6ED8">
        <w:rPr>
          <w:sz w:val="24"/>
          <w:szCs w:val="24"/>
        </w:rPr>
        <w:t xml:space="preserve"> during </w:t>
      </w:r>
      <w:r w:rsidR="00B24574">
        <w:rPr>
          <w:sz w:val="24"/>
          <w:szCs w:val="24"/>
        </w:rPr>
        <w:t xml:space="preserve">presentation of a visual </w:t>
      </w:r>
      <w:r w:rsidRPr="002E6ED8">
        <w:rPr>
          <w:sz w:val="24"/>
          <w:szCs w:val="24"/>
        </w:rPr>
        <w:t xml:space="preserve">motion </w:t>
      </w:r>
      <w:r w:rsidR="00B24574">
        <w:rPr>
          <w:sz w:val="24"/>
          <w:szCs w:val="24"/>
        </w:rPr>
        <w:t xml:space="preserve">stimulus. </w:t>
      </w:r>
      <w:r w:rsidR="00B24574" w:rsidRPr="00B24574">
        <w:rPr>
          <w:sz w:val="24"/>
          <w:szCs w:val="24"/>
        </w:rPr>
        <w:t xml:space="preserve">First, it improved motion direction discrimination sensitivity. </w:t>
      </w:r>
      <w:r w:rsidR="00B24574">
        <w:rPr>
          <w:sz w:val="24"/>
          <w:szCs w:val="24"/>
        </w:rPr>
        <w:t xml:space="preserve">This led us to speculate that tACS might prevent the loss of sensitivity due to motion adaptation by attenuation adaptation, and thereby improving sensitivity. Indeed, further experiments showed that tACS reduced </w:t>
      </w:r>
      <w:r w:rsidRPr="002E6ED8">
        <w:rPr>
          <w:sz w:val="24"/>
          <w:szCs w:val="24"/>
        </w:rPr>
        <w:t xml:space="preserve">the </w:t>
      </w:r>
      <w:r w:rsidR="00B24574">
        <w:rPr>
          <w:sz w:val="24"/>
          <w:szCs w:val="24"/>
        </w:rPr>
        <w:t xml:space="preserve">adaptation induced </w:t>
      </w:r>
      <w:r w:rsidRPr="002E6ED8">
        <w:rPr>
          <w:sz w:val="24"/>
          <w:szCs w:val="24"/>
        </w:rPr>
        <w:t xml:space="preserve">motion aftereffect. Here </w:t>
      </w:r>
      <w:r w:rsidR="00B24574">
        <w:rPr>
          <w:sz w:val="24"/>
          <w:szCs w:val="24"/>
        </w:rPr>
        <w:t>we have investigated the neurophysiological changes that underlie the att</w:t>
      </w:r>
      <w:r w:rsidR="00BA488B">
        <w:rPr>
          <w:sz w:val="24"/>
          <w:szCs w:val="24"/>
        </w:rPr>
        <w:t>enuation of adaptation. Our results</w:t>
      </w:r>
      <w:r w:rsidR="00B24574">
        <w:rPr>
          <w:sz w:val="24"/>
          <w:szCs w:val="24"/>
        </w:rPr>
        <w:t xml:space="preserve"> (Figure 3a) </w:t>
      </w:r>
      <w:r w:rsidR="00BA488B">
        <w:rPr>
          <w:sz w:val="24"/>
          <w:szCs w:val="24"/>
        </w:rPr>
        <w:t xml:space="preserve">suggest </w:t>
      </w:r>
      <w:r w:rsidR="00B24574">
        <w:rPr>
          <w:sz w:val="24"/>
          <w:szCs w:val="24"/>
        </w:rPr>
        <w:t xml:space="preserve">that </w:t>
      </w:r>
      <w:r w:rsidR="00B84257">
        <w:rPr>
          <w:sz w:val="24"/>
          <w:szCs w:val="24"/>
        </w:rPr>
        <w:t xml:space="preserve">tACS disrupts adaptation and likely increases the firing rate of the cells during adaptation. </w:t>
      </w:r>
      <w:r w:rsidR="00BA488B">
        <w:rPr>
          <w:sz w:val="24"/>
          <w:szCs w:val="24"/>
        </w:rPr>
        <w:t xml:space="preserve">Hence, </w:t>
      </w:r>
      <w:r w:rsidRPr="002E6ED8">
        <w:rPr>
          <w:sz w:val="24"/>
          <w:szCs w:val="24"/>
        </w:rPr>
        <w:t>we have demonstrated that th</w:t>
      </w:r>
      <w:r w:rsidR="00BA488B">
        <w:rPr>
          <w:sz w:val="24"/>
          <w:szCs w:val="24"/>
        </w:rPr>
        <w:t>e</w:t>
      </w:r>
      <w:r w:rsidRPr="002E6ED8">
        <w:rPr>
          <w:sz w:val="24"/>
          <w:szCs w:val="24"/>
        </w:rPr>
        <w:t xml:space="preserve"> behavioral effect is </w:t>
      </w:r>
      <w:r w:rsidR="008A5C09" w:rsidRPr="002E6ED8">
        <w:rPr>
          <w:sz w:val="24"/>
          <w:szCs w:val="24"/>
        </w:rPr>
        <w:t xml:space="preserve">consistent with </w:t>
      </w:r>
      <w:r w:rsidRPr="002E6ED8">
        <w:rPr>
          <w:sz w:val="24"/>
          <w:szCs w:val="24"/>
        </w:rPr>
        <w:t>th</w:t>
      </w:r>
      <w:r w:rsidR="008A5C09" w:rsidRPr="002E6ED8">
        <w:rPr>
          <w:sz w:val="24"/>
          <w:szCs w:val="24"/>
        </w:rPr>
        <w:t>e</w:t>
      </w:r>
      <w:r w:rsidRPr="002E6ED8">
        <w:rPr>
          <w:sz w:val="24"/>
          <w:szCs w:val="24"/>
        </w:rPr>
        <w:t xml:space="preserve"> </w:t>
      </w:r>
      <w:r w:rsidR="008A5C09" w:rsidRPr="002E6ED8">
        <w:rPr>
          <w:sz w:val="24"/>
          <w:szCs w:val="24"/>
        </w:rPr>
        <w:t>tACS-induced changes in BOLD</w:t>
      </w:r>
      <w:r w:rsidRPr="002E6ED8">
        <w:rPr>
          <w:sz w:val="24"/>
          <w:szCs w:val="24"/>
        </w:rPr>
        <w:t xml:space="preserve"> responses during</w:t>
      </w:r>
      <w:r w:rsidR="00596F12">
        <w:rPr>
          <w:sz w:val="24"/>
          <w:szCs w:val="24"/>
        </w:rPr>
        <w:t xml:space="preserve"> motion direction selective fMRI</w:t>
      </w:r>
      <w:r w:rsidRPr="002E6ED8">
        <w:rPr>
          <w:sz w:val="24"/>
          <w:szCs w:val="24"/>
        </w:rPr>
        <w:t xml:space="preserve"> adaptation. </w:t>
      </w:r>
      <w:r w:rsidR="008A5C09" w:rsidRPr="002E6ED8">
        <w:rPr>
          <w:sz w:val="24"/>
          <w:szCs w:val="24"/>
        </w:rPr>
        <w:t>T</w:t>
      </w:r>
      <w:r w:rsidRPr="002E6ED8">
        <w:rPr>
          <w:sz w:val="24"/>
          <w:szCs w:val="24"/>
        </w:rPr>
        <w:t>aken together, this strongly suggests that tACS interferes and likely disrupts the induction of sensory adaptation in the brain</w:t>
      </w:r>
      <w:r w:rsidR="00BA488B">
        <w:rPr>
          <w:sz w:val="24"/>
          <w:szCs w:val="24"/>
        </w:rPr>
        <w:t>. In addition, this is not due to a tACS-induced reduction in the activity of the area, rather an increase in population activity upon tACS</w:t>
      </w:r>
      <w:r w:rsidRPr="002E6ED8">
        <w:rPr>
          <w:sz w:val="24"/>
          <w:szCs w:val="24"/>
        </w:rPr>
        <w:t xml:space="preserve">. However, </w:t>
      </w:r>
      <w:r w:rsidR="008A5C09" w:rsidRPr="002E6ED8">
        <w:rPr>
          <w:sz w:val="24"/>
          <w:szCs w:val="24"/>
        </w:rPr>
        <w:t>these results don’t allow us to derive at a</w:t>
      </w:r>
      <w:r w:rsidRPr="002E6ED8">
        <w:rPr>
          <w:sz w:val="24"/>
          <w:szCs w:val="24"/>
        </w:rPr>
        <w:t xml:space="preserve"> unique prediction as to how tACS might reduce adaptation at a cellular or network level.</w:t>
      </w:r>
      <w:r w:rsidR="008A5C09" w:rsidRPr="002E6ED8">
        <w:rPr>
          <w:sz w:val="24"/>
          <w:szCs w:val="24"/>
        </w:rPr>
        <w:t xml:space="preserve"> First, the electric field induced by tACS is not limited to the area directly underneath the electrode </w:t>
      </w:r>
      <w:r w:rsidR="005C49CE">
        <w:rPr>
          <w:sz w:val="24"/>
          <w:szCs w:val="24"/>
        </w:rPr>
        <w:fldChar w:fldCharType="begin">
          <w:fldData xml:space="preserve">PEVuZE5vdGU+PENpdGU+PEF1dGhvcj5EYXR0YTwvQXV0aG9yPjxZZWFyPjIwMDg8L1llYXI+PFJl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</w:fldData>
        </w:fldChar>
      </w:r>
      <w:r w:rsidR="004A6E05" w:rsidRPr="00F43476">
        <w:rPr>
          <w:sz w:val="24"/>
          <w:szCs w:val="24"/>
        </w:rPr>
        <w:instrText xml:space="preserve"> ADDIN EN.CITE </w:instrText>
      </w:r>
      <w:r w:rsidR="004A6E05" w:rsidRPr="00F43476">
        <w:rPr>
          <w:sz w:val="24"/>
          <w:szCs w:val="24"/>
        </w:rPr>
        <w:fldChar w:fldCharType="begin">
          <w:fldData xml:space="preserve">PEVuZE5vdGU+PENpdGU+PEF1dGhvcj5EYXR0YTwvQXV0aG9yPjxZZWFyPjIwMDg8L1llYXI+PFJl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</w:fldData>
        </w:fldChar>
      </w:r>
      <w:r w:rsidR="004A6E05" w:rsidRPr="00F43476">
        <w:rPr>
          <w:sz w:val="24"/>
          <w:szCs w:val="24"/>
        </w:rPr>
        <w:instrText xml:space="preserve"> ADDIN EN.CITE.DATA </w:instrText>
      </w:r>
      <w:r w:rsidR="004A6E05" w:rsidRPr="00F43476">
        <w:rPr>
          <w:sz w:val="24"/>
          <w:szCs w:val="24"/>
        </w:rPr>
      </w:r>
      <w:r w:rsidR="004A6E05" w:rsidRPr="00F43476">
        <w:rPr>
          <w:sz w:val="24"/>
          <w:szCs w:val="24"/>
        </w:rPr>
        <w:fldChar w:fldCharType="end"/>
      </w:r>
      <w:r w:rsidR="005C49CE">
        <w:rPr>
          <w:sz w:val="24"/>
          <w:szCs w:val="24"/>
        </w:rPr>
      </w:r>
      <w:r w:rsidR="005C49CE">
        <w:rPr>
          <w:sz w:val="24"/>
          <w:szCs w:val="24"/>
        </w:rPr>
        <w:fldChar w:fldCharType="separate"/>
      </w:r>
      <w:r w:rsidR="004A6E05">
        <w:rPr>
          <w:noProof/>
          <w:sz w:val="24"/>
          <w:szCs w:val="24"/>
        </w:rPr>
        <w:t>(Datta et al., 2008; Kar and Krekelberg, 2012)</w:t>
      </w:r>
      <w:r w:rsidR="005C49CE">
        <w:rPr>
          <w:sz w:val="24"/>
          <w:szCs w:val="24"/>
        </w:rPr>
        <w:fldChar w:fldCharType="end"/>
      </w:r>
      <w:r w:rsidR="004A6E05">
        <w:rPr>
          <w:sz w:val="24"/>
          <w:szCs w:val="24"/>
        </w:rPr>
        <w:t>.</w:t>
      </w:r>
      <w:r w:rsidR="008A5C09" w:rsidRPr="002E6ED8">
        <w:rPr>
          <w:sz w:val="24"/>
          <w:szCs w:val="24"/>
        </w:rPr>
        <w:t xml:space="preserve"> Therefore it is difficult to predict whether the behavioral effects of tACS originate at any specific brain region. However, given that tACS specifically attenuated motion adaptation, both behaviorally and in terms of BOLD responses, we propose a cellular mechanism of tACS. Contrast adaptation in the cat visual cortex has been previously attributed to the recruitment of an intrinsic membrane hyperpolarization (Sanchez-Vives et al., 2000b). This adaptation-induced hyperpolarization of the membrane potential was mainly attributed to sodium and calcium dependent potassium currents (Sanchez-Vives et al., 2000a). We speculate that the membrane voltage fluctuations produced by tACS directly interacts with the dynamics of the Na</w:t>
      </w:r>
      <w:r w:rsidR="008A5C09" w:rsidRPr="002E6ED8">
        <w:rPr>
          <w:sz w:val="24"/>
          <w:szCs w:val="24"/>
          <w:vertAlign w:val="superscript"/>
        </w:rPr>
        <w:t>+</w:t>
      </w:r>
      <w:r w:rsidR="008A5C09" w:rsidRPr="002E6ED8">
        <w:rPr>
          <w:sz w:val="24"/>
          <w:szCs w:val="24"/>
        </w:rPr>
        <w:t xml:space="preserve"> and Ca</w:t>
      </w:r>
      <w:r w:rsidR="008A5C09" w:rsidRPr="002E6ED8">
        <w:rPr>
          <w:sz w:val="24"/>
          <w:szCs w:val="24"/>
          <w:vertAlign w:val="superscript"/>
        </w:rPr>
        <w:t>2+</w:t>
      </w:r>
      <w:r w:rsidR="008A5C09" w:rsidRPr="002E6ED8">
        <w:rPr>
          <w:sz w:val="24"/>
          <w:szCs w:val="24"/>
        </w:rPr>
        <w:t xml:space="preserve"> activated K</w:t>
      </w:r>
      <w:r w:rsidR="008A5C09" w:rsidRPr="002E6ED8">
        <w:rPr>
          <w:sz w:val="24"/>
          <w:szCs w:val="24"/>
          <w:vertAlign w:val="superscript"/>
        </w:rPr>
        <w:t>+</w:t>
      </w:r>
      <w:r w:rsidR="008A5C09" w:rsidRPr="002E6ED8">
        <w:rPr>
          <w:sz w:val="24"/>
          <w:szCs w:val="24"/>
        </w:rPr>
        <w:t xml:space="preserve"> channels, thereby reducing the after effect of adaptation. This hypothesis can be explicitly tested in vitro</w:t>
      </w:r>
      <w:r w:rsidR="002E6ED8" w:rsidRPr="002E6ED8">
        <w:rPr>
          <w:sz w:val="24"/>
          <w:szCs w:val="24"/>
        </w:rPr>
        <w:t xml:space="preserve"> </w:t>
      </w:r>
      <w:r w:rsidR="008A5C09" w:rsidRPr="002E6ED8">
        <w:rPr>
          <w:sz w:val="24"/>
          <w:szCs w:val="24"/>
        </w:rPr>
        <w:t xml:space="preserve">Specific genes termed slick and slack genes have been identified that encode for these sodium activated potassium channels (KNa) </w:t>
      </w:r>
      <w:r w:rsidR="0065581E">
        <w:rPr>
          <w:sz w:val="24"/>
          <w:szCs w:val="24"/>
        </w:rPr>
        <w:fldChar w:fldCharType="begin">
          <w:fldData xml:space="preserve">PEVuZE5vdGU+PENpdGU+PEF1dGhvcj5TYW5jaGV6LVZpdmVzPC9BdXRob3I+PFllYXI+MjAwMDwv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</w:fldData>
        </w:fldChar>
      </w:r>
      <w:r w:rsidR="004A6E05">
        <w:rPr>
          <w:sz w:val="24"/>
          <w:szCs w:val="24"/>
        </w:rPr>
        <w:instrText xml:space="preserve"> ADDIN EN.CITE </w:instrText>
      </w:r>
      <w:r w:rsidR="004A6E05">
        <w:rPr>
          <w:sz w:val="24"/>
          <w:szCs w:val="24"/>
        </w:rPr>
        <w:fldChar w:fldCharType="begin">
          <w:fldData xml:space="preserve">PEVuZE5vdGU+PENpdGU+PEF1dGhvcj5TYW5jaGV6LVZpdmVzPC9BdXRob3I+PFllYXI+MjAwMDwv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</w:fldData>
        </w:fldChar>
      </w:r>
      <w:r w:rsidR="004A6E05">
        <w:rPr>
          <w:sz w:val="24"/>
          <w:szCs w:val="24"/>
        </w:rPr>
        <w:instrText xml:space="preserve"> ADDIN EN.CITE.DATA </w:instrText>
      </w:r>
      <w:r w:rsidR="004A6E05">
        <w:rPr>
          <w:sz w:val="24"/>
          <w:szCs w:val="24"/>
        </w:rPr>
      </w:r>
      <w:r w:rsidR="004A6E05">
        <w:rPr>
          <w:sz w:val="24"/>
          <w:szCs w:val="24"/>
        </w:rPr>
        <w:fldChar w:fldCharType="end"/>
      </w:r>
      <w:r w:rsidR="0065581E">
        <w:rPr>
          <w:sz w:val="24"/>
          <w:szCs w:val="24"/>
        </w:rPr>
      </w:r>
      <w:r w:rsidR="0065581E">
        <w:rPr>
          <w:sz w:val="24"/>
          <w:szCs w:val="24"/>
        </w:rPr>
        <w:fldChar w:fldCharType="separate"/>
      </w:r>
      <w:r w:rsidR="004A6E05">
        <w:rPr>
          <w:noProof/>
          <w:sz w:val="24"/>
          <w:szCs w:val="24"/>
        </w:rPr>
        <w:t>(Sanchez-Vives et al., 2000)</w:t>
      </w:r>
      <w:r w:rsidR="0065581E">
        <w:rPr>
          <w:sz w:val="24"/>
          <w:szCs w:val="24"/>
        </w:rPr>
        <w:fldChar w:fldCharType="end"/>
      </w:r>
      <w:r w:rsidR="008A5C09" w:rsidRPr="002E6ED8">
        <w:rPr>
          <w:sz w:val="24"/>
          <w:szCs w:val="24"/>
        </w:rPr>
        <w:t>. Recently mouse visual cortical cells have been shown to exhibit adaptive properties like that of the macaques and cats (Stroud et al., 2012). Future studies can utilize slick and slack knockout mice to test how the lack of these genes modify the efficacy of tACS.</w:t>
      </w:r>
      <w:r w:rsidR="002E6ED8" w:rsidRPr="002E6ED8">
        <w:rPr>
          <w:sz w:val="24"/>
          <w:szCs w:val="24"/>
        </w:rPr>
        <w:t xml:space="preserve"> .  A previous study has reported that even small (&lt;2mV) membrane voltage fluctuations reduce spike frequency adaptation in rat hippocampal CA1 neurons (Fernandez et al., 2011) by specifically interfering with Na</w:t>
      </w:r>
      <w:r w:rsidR="002E6ED8" w:rsidRPr="002E6ED8">
        <w:rPr>
          <w:sz w:val="24"/>
          <w:szCs w:val="24"/>
          <w:vertAlign w:val="superscript"/>
        </w:rPr>
        <w:t>+</w:t>
      </w:r>
      <w:r w:rsidR="002E6ED8" w:rsidRPr="002E6ED8">
        <w:rPr>
          <w:sz w:val="24"/>
          <w:szCs w:val="24"/>
        </w:rPr>
        <w:t xml:space="preserve"> channel de-inactivation. This can also be a possible candidate to account for the tACS induced effect.</w:t>
      </w:r>
    </w:p>
    <w:p w14:paraId="20A5AE4A" w14:textId="77777777" w:rsidR="00F8572A" w:rsidRDefault="00F8572A" w:rsidP="00F8572A"/>
    <w:p w14:paraId="0F1C205B" w14:textId="77777777" w:rsidR="00F8572A" w:rsidRPr="00F8572A" w:rsidRDefault="00DD0638" w:rsidP="00F8572A">
      <w:pPr>
        <w:pStyle w:val="Heading2"/>
      </w:pPr>
      <w:r>
        <w:t>Conclusion</w:t>
      </w:r>
    </w:p>
    <w:p w14:paraId="451203DF" w14:textId="77777777" w:rsidR="00C1293C" w:rsidRDefault="00C1293C" w:rsidP="00C1293C"/>
    <w:p w14:paraId="5F2B606B" w14:textId="77777777" w:rsidR="00BA488B" w:rsidRPr="00C1293C" w:rsidRDefault="00BA488B" w:rsidP="00B4269F">
      <w:pPr>
        <w:jc w:val="both"/>
      </w:pPr>
      <w:r>
        <w:t xml:space="preserve">Our results show that tACS when applied during </w:t>
      </w:r>
      <w:r w:rsidR="001A4C07">
        <w:t xml:space="preserve">prolonged </w:t>
      </w:r>
      <w:r>
        <w:t>visual stimulation reduces the effects of adaptation</w:t>
      </w:r>
      <w:r w:rsidR="001A4C07">
        <w:t xml:space="preserve">. It also </w:t>
      </w:r>
      <w:r>
        <w:t>increases the overall activity in the area</w:t>
      </w:r>
      <w:r w:rsidR="001A4C07">
        <w:t xml:space="preserve"> during the adaptation phase</w:t>
      </w:r>
      <w:r>
        <w:t xml:space="preserve">. This provides a mechanistic explanation for </w:t>
      </w:r>
      <w:r w:rsidR="001A4C07">
        <w:t>the action of tACS. We speculate that the cognitive enhancements reported {cite} using tACS might be a direct consequence of this increase</w:t>
      </w:r>
      <w:r w:rsidR="00DD0638">
        <w:t>d</w:t>
      </w:r>
      <w:r w:rsidR="001A4C07">
        <w:t xml:space="preserve"> overall responsivity of an area. </w:t>
      </w:r>
      <w:r>
        <w:t xml:space="preserve"> </w:t>
      </w:r>
      <w:r w:rsidR="00DD0638">
        <w:t>However, the</w:t>
      </w:r>
      <w:r w:rsidR="001A4C07">
        <w:t xml:space="preserve"> enhancement </w:t>
      </w:r>
      <w:r w:rsidR="00DD0638">
        <w:t xml:space="preserve">for one functionality </w:t>
      </w:r>
      <w:r w:rsidR="001A4C07">
        <w:t>might come at a cost</w:t>
      </w:r>
      <w:r w:rsidR="00DD0638">
        <w:t xml:space="preserve"> of other cognitive functions {Luculano 2013</w:t>
      </w:r>
      <w:r w:rsidR="001A4C07">
        <w:t>}.</w:t>
      </w:r>
      <w:r w:rsidR="00DD0638">
        <w:t xml:space="preserve"> Hence, a more detailed cellular level description of tACS mechanism is necessary.</w:t>
      </w:r>
      <w:r w:rsidR="001A4C07">
        <w:t xml:space="preserve"> </w:t>
      </w:r>
    </w:p>
    <w:p w14:paraId="1E1EE3FB" w14:textId="77777777" w:rsidR="00D4124B" w:rsidRPr="00D4124B" w:rsidRDefault="00D4124B" w:rsidP="00D4124B"/>
    <w:p w14:paraId="221CD85F" w14:textId="77777777" w:rsidR="00B41AEC" w:rsidRDefault="00B41AEC" w:rsidP="00B41AEC">
      <w:pPr>
        <w:pStyle w:val="Heading1"/>
      </w:pPr>
      <w:r>
        <w:t>References</w:t>
      </w:r>
    </w:p>
    <w:p w14:paraId="47A5733A" w14:textId="77777777" w:rsidR="00B41AEC" w:rsidRPr="00B41AEC" w:rsidRDefault="00B41AEC" w:rsidP="00B41AEC"/>
    <w:p w14:paraId="3142532F" w14:textId="77777777" w:rsidR="00966307" w:rsidRPr="00966307" w:rsidRDefault="00B41AEC" w:rsidP="00966307">
      <w:pPr>
        <w:pStyle w:val="EndNoteBibliography"/>
        <w:spacing w:after="0"/>
        <w:ind w:left="720" w:hanging="720"/>
      </w:pPr>
      <w:r>
        <w:rPr>
          <w:rFonts w:ascii="Arial" w:hAnsi="Arial" w:cs="Arial"/>
          <w:sz w:val="24"/>
          <w:szCs w:val="24"/>
        </w:rPr>
        <w:fldChar w:fldCharType="begin"/>
      </w:r>
      <w:r w:rsidRPr="00F43476">
        <w:rPr>
          <w:rFonts w:ascii="Arial" w:hAnsi="Arial" w:cs="Arial"/>
          <w:sz w:val="24"/>
          <w:szCs w:val="24"/>
        </w:rPr>
        <w:instrText xml:space="preserve"> ADDIN EN.REFLIST </w:instrText>
      </w:r>
      <w:r>
        <w:rPr>
          <w:rFonts w:ascii="Arial" w:hAnsi="Arial" w:cs="Arial"/>
          <w:sz w:val="24"/>
          <w:szCs w:val="24"/>
        </w:rPr>
        <w:fldChar w:fldCharType="separate"/>
      </w:r>
      <w:r w:rsidR="00966307" w:rsidRPr="00966307">
        <w:t>Antal A, Polania R, Schmidt-Samoa C, Dechent P, Paulus W (2011) Transcranial direct current stimulation over the primary motor cortex during fMRI. NeuroImage 55:590-596.</w:t>
      </w:r>
    </w:p>
    <w:p w14:paraId="587E071E" w14:textId="77777777" w:rsidR="00966307" w:rsidRPr="00966307" w:rsidRDefault="00966307" w:rsidP="00966307">
      <w:pPr>
        <w:pStyle w:val="EndNoteBibliography"/>
        <w:spacing w:after="0"/>
        <w:ind w:left="720" w:hanging="720"/>
      </w:pPr>
      <w:r w:rsidRPr="00966307">
        <w:t>Antal A, Bikson M, Datta A, Lafon B, Dechent P, Parra LC, Paulus W (2012) Imaging artifacts induced by electrical stimulation during conventional fMRI of the brain. NeuroImage 85:1040-1047.</w:t>
      </w:r>
    </w:p>
    <w:p w14:paraId="75E3E9F4" w14:textId="77777777" w:rsidR="00966307" w:rsidRPr="00966307" w:rsidRDefault="00966307" w:rsidP="00966307">
      <w:pPr>
        <w:pStyle w:val="EndNoteBibliography"/>
        <w:spacing w:after="0"/>
        <w:ind w:left="720" w:hanging="720"/>
      </w:pPr>
      <w:r w:rsidRPr="00966307">
        <w:t>Brocke J, Schmidt S, Irlbacher K, Cichy RM, Brandt SA (2008) Transcranial cortex stimulation and fMRI: electrophysiological correlates of dual-pulse BOLD signal modulation. NeuroImage 40:631-643.</w:t>
      </w:r>
    </w:p>
    <w:p w14:paraId="43933099" w14:textId="77777777" w:rsidR="00966307" w:rsidRPr="00966307" w:rsidRDefault="00966307" w:rsidP="00966307">
      <w:pPr>
        <w:pStyle w:val="EndNoteBibliography"/>
        <w:spacing w:after="0"/>
        <w:ind w:left="720" w:hanging="720"/>
      </w:pPr>
      <w:r w:rsidRPr="00966307">
        <w:t>Cohen Kadosh R, Soskic S, Iuculano T, Kanai R, Walsh V (2010) Modulating Neuronal Activity Produces Specific and Long-Lasting Changes in Numerical Competence. Current biology : CB 20:2016-2020.</w:t>
      </w:r>
    </w:p>
    <w:p w14:paraId="00BC3A46" w14:textId="77777777" w:rsidR="00966307" w:rsidRPr="00966307" w:rsidRDefault="00966307" w:rsidP="00966307">
      <w:pPr>
        <w:pStyle w:val="EndNoteBibliography"/>
        <w:spacing w:after="0"/>
        <w:ind w:left="720" w:hanging="720"/>
      </w:pPr>
      <w:r w:rsidRPr="00966307">
        <w:t>Datta A, Elwassif M, Battaglia F, Bikson M (2008) Transcranial current stimulation focality using disc and ring electrode configurations: FEM analysis. Journal of neural engineering 5:163-174.</w:t>
      </w:r>
    </w:p>
    <w:p w14:paraId="501436FE" w14:textId="77777777" w:rsidR="00966307" w:rsidRPr="00966307" w:rsidRDefault="00966307" w:rsidP="00966307">
      <w:pPr>
        <w:pStyle w:val="EndNoteBibliography"/>
        <w:spacing w:after="0"/>
        <w:ind w:left="720" w:hanging="720"/>
      </w:pPr>
      <w:r w:rsidRPr="00966307">
        <w:t>Dukelow SP, DeSouza JF, Culham JC, van den Berg AV, Menon RS, Vilis T (2001) Distinguishing subregions of the human MT+ complex using visual fields and pursuit eye movements. J Neurophysiol 86:1991-2000.</w:t>
      </w:r>
    </w:p>
    <w:p w14:paraId="328E8485" w14:textId="77777777" w:rsidR="00966307" w:rsidRPr="00966307" w:rsidRDefault="00966307" w:rsidP="00966307">
      <w:pPr>
        <w:pStyle w:val="EndNoteBibliography"/>
        <w:spacing w:after="0"/>
        <w:ind w:left="720" w:hanging="720"/>
      </w:pPr>
      <w:r w:rsidRPr="00966307">
        <w:t>Holland R, Leff AP, Josephs O, Galea JM, Desikan M, Price CJ, Rothwell JC, Crinion J (2011) Speech facilitation by left inferior frontal cortex stimulation. Curr Biol 21:1403-1407.</w:t>
      </w:r>
    </w:p>
    <w:p w14:paraId="207EA3E2" w14:textId="77777777" w:rsidR="00966307" w:rsidRPr="00966307" w:rsidRDefault="00966307" w:rsidP="00966307">
      <w:pPr>
        <w:pStyle w:val="EndNoteBibliography"/>
        <w:spacing w:after="0"/>
        <w:ind w:left="720" w:hanging="720"/>
      </w:pPr>
      <w:r w:rsidRPr="00966307">
        <w:t>Huk AC, Ress D, Heeger DJ (2001) Neuronal basis of the motion aftereffect reconsidered. Neuron 32:161-172.</w:t>
      </w:r>
    </w:p>
    <w:p w14:paraId="3561C61B" w14:textId="77777777" w:rsidR="00966307" w:rsidRPr="00966307" w:rsidRDefault="00966307" w:rsidP="00966307">
      <w:pPr>
        <w:pStyle w:val="EndNoteBibliography"/>
        <w:spacing w:after="0"/>
        <w:ind w:left="720" w:hanging="720"/>
      </w:pPr>
      <w:r w:rsidRPr="00966307">
        <w:t>Kar K, Krekelberg B (2012) Transcranial electrical stimulation over visual cortex evokes phosphenes with a retinal origin. J Neurophysiol 108:2173-2178.</w:t>
      </w:r>
    </w:p>
    <w:p w14:paraId="02F9CBB6" w14:textId="77777777" w:rsidR="00966307" w:rsidRPr="00966307" w:rsidRDefault="00966307" w:rsidP="00966307">
      <w:pPr>
        <w:pStyle w:val="EndNoteBibliography"/>
        <w:spacing w:after="0"/>
        <w:ind w:left="720" w:hanging="720"/>
      </w:pPr>
      <w:r w:rsidRPr="00966307">
        <w:t>Kar K, Krekelberg B (2014) Transcranial Alternating Current Stimulation Attenuates Visual Motion Adaptation. J Neurosci 34: 7334-7340.</w:t>
      </w:r>
    </w:p>
    <w:p w14:paraId="4408A6AF" w14:textId="77777777" w:rsidR="00966307" w:rsidRPr="00966307" w:rsidRDefault="00966307" w:rsidP="00966307">
      <w:pPr>
        <w:pStyle w:val="EndNoteBibliography"/>
        <w:spacing w:after="0"/>
        <w:ind w:left="720" w:hanging="720"/>
      </w:pPr>
      <w:r w:rsidRPr="00966307">
        <w:t>Laakso I, Hirata A (2013) Computational analysis shows why transcranial alternating current stimulation induces retinal phosphenes. Journal of neural engineering 10:046009.</w:t>
      </w:r>
    </w:p>
    <w:p w14:paraId="1AEF6FCE" w14:textId="77777777" w:rsidR="00966307" w:rsidRPr="00966307" w:rsidRDefault="00966307" w:rsidP="00966307">
      <w:pPr>
        <w:pStyle w:val="EndNoteBibliography"/>
        <w:spacing w:after="0"/>
        <w:ind w:left="720" w:hanging="720"/>
      </w:pPr>
      <w:r w:rsidRPr="00966307">
        <w:t>Polania R, Nitsche MA, Korman C, Batsikadze G, Paulus W (2012) The Importance of Timing in Segregated Theta Phase-Coupling for Cognitive Performance. Current biology : CB.</w:t>
      </w:r>
    </w:p>
    <w:p w14:paraId="6EA0EF59" w14:textId="77777777" w:rsidR="00966307" w:rsidRPr="00966307" w:rsidRDefault="00966307" w:rsidP="00966307">
      <w:pPr>
        <w:pStyle w:val="EndNoteBibliography"/>
        <w:spacing w:after="0"/>
        <w:ind w:left="720" w:hanging="720"/>
      </w:pPr>
      <w:r w:rsidRPr="00966307">
        <w:t>Sanchez-Vives MV, Nowak LG, McCormick DA (2000) Cellular mechanisms of long-lasting adaptation in visual cortical neurons in vitro. The Journal of Neuroscience : the official journal of the Society for Neuroscience 20:4286-4299.</w:t>
      </w:r>
    </w:p>
    <w:p w14:paraId="2F0B2E68" w14:textId="77777777" w:rsidR="00966307" w:rsidRPr="00966307" w:rsidRDefault="00966307" w:rsidP="00966307">
      <w:pPr>
        <w:pStyle w:val="EndNoteBibliography"/>
        <w:spacing w:after="0"/>
        <w:ind w:left="720" w:hanging="720"/>
      </w:pPr>
      <w:r w:rsidRPr="00966307">
        <w:t>Schutter DJ, Hortensius R (2010) Retinal origin of phosphenes to transcranial alternating current stimulation. Clin Neurophysiol 121:1080-1084.</w:t>
      </w:r>
    </w:p>
    <w:p w14:paraId="5B001609" w14:textId="77777777" w:rsidR="00966307" w:rsidRPr="00966307" w:rsidRDefault="00966307" w:rsidP="00966307">
      <w:pPr>
        <w:pStyle w:val="EndNoteBibliography"/>
        <w:spacing w:after="0"/>
        <w:ind w:left="720" w:hanging="720"/>
      </w:pPr>
      <w:r w:rsidRPr="00966307">
        <w:t>Sela T, Kilim A, Lavidor M (2012) Transcranial alternating current stimulation increases risk-taking behavior in the balloon analog risk task. Front Neurosci 6:22.</w:t>
      </w:r>
    </w:p>
    <w:p w14:paraId="2D5A3156" w14:textId="77777777" w:rsidR="00966307" w:rsidRPr="00966307" w:rsidRDefault="00966307" w:rsidP="00966307">
      <w:pPr>
        <w:pStyle w:val="EndNoteBibliography"/>
        <w:spacing w:after="0"/>
        <w:ind w:left="720" w:hanging="720"/>
      </w:pPr>
      <w:r w:rsidRPr="00966307">
        <w:t>Stagg CJ, O'Shea J, Kincses ZT, Woolrich M, Matthews PM, Johansen-Berg H (2009) Modulation of movement-associated cortical activation by transcranial direct current stimulation. Eur J Neurosci 30:1412-1423.</w:t>
      </w:r>
    </w:p>
    <w:p w14:paraId="78237074" w14:textId="77777777" w:rsidR="00966307" w:rsidRPr="00966307" w:rsidRDefault="00966307" w:rsidP="00966307">
      <w:pPr>
        <w:pStyle w:val="EndNoteBibliography"/>
        <w:spacing w:after="0"/>
        <w:ind w:left="720" w:hanging="720"/>
      </w:pPr>
      <w:r w:rsidRPr="00966307">
        <w:t>Struber D, Rach S, Trautmann-Lengsfeld SA, Engel AK, Herrmann CS (2014) Antiphasic 40 Hz oscillatory current stimulation affects bistable motion perception. Brain Topography 27:158-171.</w:t>
      </w:r>
    </w:p>
    <w:p w14:paraId="029E0589" w14:textId="77777777" w:rsidR="00966307" w:rsidRPr="00966307" w:rsidRDefault="00966307" w:rsidP="00966307">
      <w:pPr>
        <w:pStyle w:val="EndNoteBibliography"/>
        <w:ind w:left="720" w:hanging="720"/>
      </w:pPr>
      <w:r w:rsidRPr="00966307">
        <w:t>Tootell RBH, Reppas JB, Kwong KK, Malach R, Born RT, Brady TJ, Rosen BR, Belliveau JW (1995) Functional analysis of human MT and related visual cortical areas using magnetic resonance imaging. J of Neuroscience 15:3215-3230.</w:t>
      </w:r>
    </w:p>
    <w:p w14:paraId="741A68FC" w14:textId="5D95B7F4" w:rsidR="00C6612E" w:rsidRPr="00C6612E" w:rsidRDefault="00B41AEC" w:rsidP="00C6612E">
      <w:pPr>
        <w:widowControl w:val="0"/>
        <w:autoSpaceDE w:val="0"/>
        <w:autoSpaceDN w:val="0"/>
        <w:adjustRightInd w:val="0"/>
        <w:spacing w:line="240" w:lineRule="auto"/>
        <w:ind w:left="480" w:hanging="480"/>
        <w:rPr>
          <w:rFonts w:ascii="Arial" w:hAnsi="Arial" w:cs="Arial"/>
          <w:noProof/>
          <w:sz w:val="24"/>
          <w:szCs w:val="24"/>
        </w:rPr>
      </w:pPr>
      <w:r>
        <w:rPr>
          <w:rFonts w:ascii="Arial" w:hAnsi="Arial" w:cs="Arial"/>
          <w:sz w:val="24"/>
          <w:szCs w:val="24"/>
        </w:rPr>
        <w:fldChar w:fldCharType="end"/>
      </w:r>
      <w:r w:rsidR="00506E17">
        <w:rPr>
          <w:rFonts w:ascii="Arial" w:hAnsi="Arial" w:cs="Arial"/>
          <w:sz w:val="24"/>
          <w:szCs w:val="24"/>
        </w:rPr>
        <w:fldChar w:fldCharType="begin" w:fldLock="1"/>
      </w:r>
      <w:r w:rsidR="00506E17">
        <w:rPr>
          <w:rFonts w:ascii="Arial" w:hAnsi="Arial" w:cs="Arial"/>
          <w:sz w:val="24"/>
          <w:szCs w:val="24"/>
        </w:rPr>
        <w:instrText xml:space="preserve">ADDIN Mendeley Bibliography CSL_BIBLIOGRAPHY </w:instrText>
      </w:r>
      <w:r w:rsidR="00506E17">
        <w:rPr>
          <w:rFonts w:ascii="Arial" w:hAnsi="Arial" w:cs="Arial"/>
          <w:sz w:val="24"/>
          <w:szCs w:val="24"/>
        </w:rPr>
        <w:fldChar w:fldCharType="separate"/>
      </w:r>
      <w:r w:rsidR="00C6612E" w:rsidRPr="00C6612E">
        <w:rPr>
          <w:rFonts w:ascii="Arial" w:hAnsi="Arial" w:cs="Arial"/>
          <w:noProof/>
          <w:sz w:val="24"/>
          <w:szCs w:val="24"/>
        </w:rPr>
        <w:t>Corbetta M, Shulman GL (2002) Control of Goal-Directed and Stimulus-Driven Attention in the Brain. Nat Rev Neurosci 3:215–229 Available at: http://www.nature.com/doifinder/10.1038/nrn755.</w:t>
      </w:r>
    </w:p>
    <w:p w14:paraId="343A866E" w14:textId="77777777" w:rsidR="00C6612E" w:rsidRPr="00C6612E" w:rsidRDefault="00C6612E" w:rsidP="00C6612E">
      <w:pPr>
        <w:widowControl w:val="0"/>
        <w:autoSpaceDE w:val="0"/>
        <w:autoSpaceDN w:val="0"/>
        <w:adjustRightInd w:val="0"/>
        <w:spacing w:line="240" w:lineRule="auto"/>
        <w:ind w:left="480" w:hanging="480"/>
        <w:rPr>
          <w:rFonts w:ascii="Arial" w:hAnsi="Arial" w:cs="Arial"/>
          <w:noProof/>
          <w:sz w:val="24"/>
          <w:szCs w:val="24"/>
        </w:rPr>
      </w:pPr>
      <w:r w:rsidRPr="00C6612E">
        <w:rPr>
          <w:rFonts w:ascii="Arial" w:hAnsi="Arial" w:cs="Arial"/>
          <w:noProof/>
          <w:sz w:val="24"/>
          <w:szCs w:val="24"/>
        </w:rPr>
        <w:t>Fox MD, Corbetta M, Snyder AZ, Vincent JL, Raichle ME (2006) Spontaneous neuronal activity distinguishes human dorsal and ventral attention systems. Proc Natl Acad Sci U S A 103:10046–10051 Available at: http://www.pubmedcentral.nih.gov/articlerender.fcgi?artid=1480402&amp;tool=pmcentrez&amp;rendertype=abstract.</w:t>
      </w:r>
    </w:p>
    <w:p w14:paraId="4443FF9B" w14:textId="77777777" w:rsidR="00C6612E" w:rsidRPr="00C6612E" w:rsidRDefault="00C6612E" w:rsidP="00C6612E">
      <w:pPr>
        <w:widowControl w:val="0"/>
        <w:autoSpaceDE w:val="0"/>
        <w:autoSpaceDN w:val="0"/>
        <w:adjustRightInd w:val="0"/>
        <w:spacing w:line="240" w:lineRule="auto"/>
        <w:ind w:left="480" w:hanging="480"/>
        <w:rPr>
          <w:rFonts w:ascii="Arial" w:hAnsi="Arial" w:cs="Arial"/>
          <w:noProof/>
          <w:sz w:val="24"/>
          <w:szCs w:val="24"/>
        </w:rPr>
      </w:pPr>
      <w:r w:rsidRPr="00C6612E">
        <w:rPr>
          <w:rFonts w:ascii="Arial" w:hAnsi="Arial" w:cs="Arial"/>
          <w:noProof/>
          <w:sz w:val="24"/>
          <w:szCs w:val="24"/>
        </w:rPr>
        <w:t>Power JD, Cohen AL, Nelson SM, Wig GS, Barnes KA, Church J a., Vogel AC, Laumann TO, Miezin FM, Schlaggar BL, Petersen SE (2011) Functional Network Organization of the Human Brain. Neuron 72:665–678 Available at: http://dx.doi.org/10.1016/j.neuron.2011.09.006.</w:t>
      </w:r>
    </w:p>
    <w:p w14:paraId="7FB1A862" w14:textId="77777777" w:rsidR="00C6612E" w:rsidRPr="00C6612E" w:rsidRDefault="00C6612E" w:rsidP="00C6612E">
      <w:pPr>
        <w:widowControl w:val="0"/>
        <w:autoSpaceDE w:val="0"/>
        <w:autoSpaceDN w:val="0"/>
        <w:adjustRightInd w:val="0"/>
        <w:spacing w:line="240" w:lineRule="auto"/>
        <w:ind w:left="480" w:hanging="480"/>
        <w:rPr>
          <w:rFonts w:ascii="Arial" w:hAnsi="Arial" w:cs="Arial"/>
          <w:noProof/>
          <w:sz w:val="24"/>
        </w:rPr>
      </w:pPr>
      <w:r w:rsidRPr="00C6612E">
        <w:rPr>
          <w:rFonts w:ascii="Arial" w:hAnsi="Arial" w:cs="Arial"/>
          <w:noProof/>
          <w:sz w:val="24"/>
          <w:szCs w:val="24"/>
        </w:rPr>
        <w:t>Rubinov M, Sporns O (2010) Complex network measures of brain connectivity: Uses and interpretations. Neuroimage 52:1059–1069 Available at: http://dx.doi.org/10.1016/j.neuroimage.2009.10.003.</w:t>
      </w:r>
    </w:p>
    <w:p w14:paraId="33FD6079" w14:textId="5E3CD3D2" w:rsidR="00506E17" w:rsidRPr="00506E17" w:rsidRDefault="00506E17" w:rsidP="00C6612E">
      <w:pPr>
        <w:widowControl w:val="0"/>
        <w:autoSpaceDE w:val="0"/>
        <w:autoSpaceDN w:val="0"/>
        <w:adjustRightInd w:val="0"/>
        <w:spacing w:line="240" w:lineRule="auto"/>
        <w:ind w:left="480" w:hanging="480"/>
        <w:rPr>
          <w:rFonts w:ascii="Arial" w:hAnsi="Arial" w:cs="Arial"/>
          <w:sz w:val="24"/>
          <w:szCs w:val="24"/>
        </w:rPr>
      </w:pPr>
      <w:r>
        <w:rPr>
          <w:rFonts w:ascii="Arial" w:hAnsi="Arial" w:cs="Arial"/>
          <w:sz w:val="24"/>
          <w:szCs w:val="24"/>
        </w:rPr>
        <w:fldChar w:fldCharType="end"/>
      </w:r>
    </w:p>
    <w:sectPr w:rsidR="00506E17" w:rsidRPr="00506E17" w:rsidSect="005F17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Bart vision.rutgers.edu" w:date="2016-03-18T16:53:00Z" w:initials="Bv">
    <w:p w14:paraId="7F392E41" w14:textId="1C1EA900" w:rsidR="0004653C" w:rsidRDefault="0004653C">
      <w:pPr>
        <w:pStyle w:val="CommentText"/>
      </w:pPr>
      <w:r>
        <w:rPr>
          <w:rStyle w:val="CommentReference"/>
        </w:rPr>
        <w:annotationRef/>
      </w:r>
      <w:r>
        <w:t>Separate figure for the result.</w:t>
      </w:r>
    </w:p>
    <w:p w14:paraId="5F461F25" w14:textId="2025A67C" w:rsidR="0004653C" w:rsidRDefault="0004653C">
      <w:pPr>
        <w:pStyle w:val="CommentText"/>
      </w:pPr>
    </w:p>
    <w:p w14:paraId="5F70A6EE" w14:textId="0B45C76A" w:rsidR="0004653C" w:rsidRDefault="0004653C">
      <w:pPr>
        <w:pStyle w:val="CommentText"/>
      </w:pPr>
      <w:r>
        <w:t xml:space="preserve">Need a panel b that shows the predictor </w:t>
      </w:r>
    </w:p>
  </w:comment>
  <w:comment w:id="7" w:author="Bart vision.rutgers.edu" w:date="2016-03-18T17:43:00Z" w:initials="Bv">
    <w:p w14:paraId="1B3DC1C1" w14:textId="2C51A331" w:rsidR="0004653C" w:rsidRDefault="0004653C">
      <w:pPr>
        <w:pStyle w:val="CommentText"/>
      </w:pPr>
      <w:r>
        <w:rPr>
          <w:rStyle w:val="CommentReference"/>
        </w:rPr>
        <w:annotationRef/>
      </w:r>
      <w:r>
        <w:t>I think this needs a motivating sentence. Why do we regress out the task.</w:t>
      </w:r>
    </w:p>
  </w:comment>
  <w:comment w:id="8" w:author="Taku" w:date="2016-05-11T16:18:00Z" w:initials="T">
    <w:p w14:paraId="3B545F8D" w14:textId="1E3CE4C8" w:rsidR="0004653C" w:rsidRDefault="0004653C">
      <w:pPr>
        <w:pStyle w:val="CommentText"/>
      </w:pPr>
      <w:r>
        <w:rPr>
          <w:rStyle w:val="CommentReference"/>
        </w:rPr>
        <w:annotationRef/>
      </w:r>
      <w:r>
        <w:t>I used the HRF convolved stimulus timing files given to me by Kohitij. Kohitij – I assume these parameters are the same as the above section for BOLD adaptation?</w:t>
      </w:r>
    </w:p>
  </w:comment>
  <w:comment w:id="9" w:author="Bart vision.rutgers.edu" w:date="2016-03-18T17:58:00Z" w:initials="Bv">
    <w:p w14:paraId="6488F957" w14:textId="14D9A862" w:rsidR="0004653C" w:rsidRDefault="0004653C">
      <w:pPr>
        <w:pStyle w:val="CommentText"/>
      </w:pPr>
      <w:r>
        <w:rPr>
          <w:rStyle w:val="CommentReference"/>
        </w:rPr>
        <w:annotationRef/>
      </w:r>
      <w:r>
        <w:t>Some quantification here of adaptation in left and right MT (i.e. tacsOFF, just to show that we have adaptation and that is significant in both hemispheres).</w:t>
      </w:r>
    </w:p>
  </w:comment>
  <w:comment w:id="10" w:author="Bart vision.rutgers.edu" w:date="2016-03-18T18:57:00Z" w:initials="Bv">
    <w:p w14:paraId="33E74B6D" w14:textId="3ED4C104" w:rsidR="0004653C" w:rsidRDefault="0004653C">
      <w:pPr>
        <w:pStyle w:val="CommentText"/>
      </w:pPr>
      <w:r>
        <w:rPr>
          <w:rStyle w:val="CommentReference"/>
        </w:rPr>
        <w:annotationRef/>
      </w:r>
    </w:p>
    <w:p w14:paraId="02FD8163" w14:textId="56DB8BD4" w:rsidR="0004653C" w:rsidRDefault="0004653C">
      <w:pPr>
        <w:pStyle w:val="CommentText"/>
      </w:pPr>
      <w:r>
        <w:t xml:space="preserve">How can adaptation in right/ON condition be significant  (in the example subject)? The average seems zero across subjects? </w:t>
      </w:r>
    </w:p>
    <w:p w14:paraId="3F901AB5" w14:textId="165D71AA" w:rsidR="0004653C" w:rsidRDefault="0004653C">
      <w:pPr>
        <w:pStyle w:val="CommentText"/>
      </w:pPr>
    </w:p>
    <w:p w14:paraId="62EE092B" w14:textId="0CFDC948" w:rsidR="0004653C" w:rsidRDefault="0004653C">
      <w:pPr>
        <w:pStyle w:val="CommentText"/>
      </w:pPr>
      <w:r>
        <w:t xml:space="preserve">The massive difference between OFF/ON is weird and needs more discussion.  Is this an effect of time (ON was after OFF) or of current spread? </w:t>
      </w:r>
    </w:p>
    <w:p w14:paraId="7F1F90DD" w14:textId="6F48CC29" w:rsidR="0004653C" w:rsidRDefault="0004653C">
      <w:pPr>
        <w:pStyle w:val="CommentText"/>
      </w:pPr>
    </w:p>
    <w:p w14:paraId="56CD3508" w14:textId="197862BA" w:rsidR="0004653C" w:rsidRDefault="0004653C">
      <w:pPr>
        <w:pStyle w:val="CommentText"/>
      </w:pPr>
    </w:p>
    <w:p w14:paraId="3A7045D9" w14:textId="11035A06" w:rsidR="0004653C" w:rsidRDefault="0004653C">
      <w:pPr>
        <w:pStyle w:val="CommentText"/>
      </w:pPr>
      <w:r>
        <w:t>Remove the figure showing the block effect (it is non significant).</w:t>
      </w:r>
    </w:p>
  </w:comment>
  <w:comment w:id="12" w:author="Bart vision.rutgers.edu" w:date="2016-04-06T12:28:00Z" w:initials="Bv">
    <w:p w14:paraId="28CCB517" w14:textId="1728DBF9" w:rsidR="0004653C" w:rsidRDefault="0004653C">
      <w:pPr>
        <w:pStyle w:val="CommentText"/>
      </w:pPr>
      <w:r>
        <w:rPr>
          <w:rStyle w:val="CommentReference"/>
        </w:rPr>
        <w:annotationRef/>
      </w:r>
      <w:r>
        <w:t>I think we should remove the time factor here. The HRF itself causes some temporal effect which is not of interest and we don’t really have the data to test for the dynamics of the effect. So jus use the average BOLD signal in second half of the long adapter in the anova.</w:t>
      </w:r>
    </w:p>
  </w:comment>
  <w:comment w:id="13" w:author="Bart vision.rutgers.edu" w:date="2016-04-06T12:33:00Z" w:initials="Bv">
    <w:p w14:paraId="46383BF1" w14:textId="4FCEE4B0" w:rsidR="0004653C" w:rsidRDefault="0004653C">
      <w:pPr>
        <w:pStyle w:val="CommentText"/>
      </w:pPr>
      <w:r>
        <w:rPr>
          <w:rStyle w:val="CommentReference"/>
        </w:rPr>
        <w:annotationRef/>
      </w:r>
      <w:r>
        <w:t xml:space="preserve">If we just use the 15s-30s average BOLD and then do a two-way ANOVA this figure should be removed. Maybe replaced with a bar plot? </w:t>
      </w:r>
    </w:p>
    <w:p w14:paraId="4F280888" w14:textId="77777777" w:rsidR="0004653C" w:rsidRDefault="0004653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70A6EE" w15:done="0"/>
  <w15:commentEx w15:paraId="1B3DC1C1" w15:done="0"/>
  <w15:commentEx w15:paraId="6488F957" w15:done="0"/>
  <w15:commentEx w15:paraId="3A7045D9" w15:done="0"/>
  <w15:commentEx w15:paraId="28CCB517" w15:done="0"/>
  <w15:commentEx w15:paraId="4F2808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t vision.rutgers.edu">
    <w15:presenceInfo w15:providerId="Windows Live" w15:userId="5fd860150c16d32b"/>
  </w15:person>
  <w15:person w15:author="Kohitij Kar">
    <w15:presenceInfo w15:providerId="AD" w15:userId="S-1-5-21-2292788648-3535644146-1392893249-1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ssvvraa9ra553e2dpbpvwpftfpfzpw5z50e&quot;&gt;KLab EndNote Library&lt;record-ids&gt;&lt;item&gt;13647&lt;/item&gt;&lt;item&gt;17675&lt;/item&gt;&lt;item&gt;19314&lt;/item&gt;&lt;item&gt;21903&lt;/item&gt;&lt;item&gt;22253&lt;/item&gt;&lt;item&gt;22552&lt;/item&gt;&lt;item&gt;22569&lt;/item&gt;&lt;item&gt;22591&lt;/item&gt;&lt;item&gt;22598&lt;/item&gt;&lt;item&gt;22633&lt;/item&gt;&lt;item&gt;22778&lt;/item&gt;&lt;item&gt;22897&lt;/item&gt;&lt;item&gt;22903&lt;/item&gt;&lt;item&gt;22906&lt;/item&gt;&lt;item&gt;22927&lt;/item&gt;&lt;item&gt;22928&lt;/item&gt;&lt;item&gt;22940&lt;/item&gt;&lt;item&gt;22967&lt;/item&gt;&lt;/record-ids&gt;&lt;/item&gt;&lt;/Libraries&gt;"/>
  </w:docVars>
  <w:rsids>
    <w:rsidRoot w:val="00D73E71"/>
    <w:rsid w:val="000009A1"/>
    <w:rsid w:val="00001294"/>
    <w:rsid w:val="00007E53"/>
    <w:rsid w:val="0002353B"/>
    <w:rsid w:val="00027291"/>
    <w:rsid w:val="0003241D"/>
    <w:rsid w:val="00035018"/>
    <w:rsid w:val="0004653C"/>
    <w:rsid w:val="00076550"/>
    <w:rsid w:val="00081ACE"/>
    <w:rsid w:val="000845DB"/>
    <w:rsid w:val="0009490D"/>
    <w:rsid w:val="000B0427"/>
    <w:rsid w:val="000B1545"/>
    <w:rsid w:val="000B1B58"/>
    <w:rsid w:val="000B3841"/>
    <w:rsid w:val="000C7891"/>
    <w:rsid w:val="000D1A4D"/>
    <w:rsid w:val="000F1BCC"/>
    <w:rsid w:val="00100D5E"/>
    <w:rsid w:val="00106F0F"/>
    <w:rsid w:val="00111473"/>
    <w:rsid w:val="0011520A"/>
    <w:rsid w:val="0012473A"/>
    <w:rsid w:val="00135E6B"/>
    <w:rsid w:val="00152B74"/>
    <w:rsid w:val="00154E00"/>
    <w:rsid w:val="001576C2"/>
    <w:rsid w:val="0015781F"/>
    <w:rsid w:val="00157A45"/>
    <w:rsid w:val="00160ADF"/>
    <w:rsid w:val="00173D9E"/>
    <w:rsid w:val="001812BF"/>
    <w:rsid w:val="00191A54"/>
    <w:rsid w:val="001A4C07"/>
    <w:rsid w:val="001B4B33"/>
    <w:rsid w:val="001C010E"/>
    <w:rsid w:val="001C1BAB"/>
    <w:rsid w:val="001C7E50"/>
    <w:rsid w:val="001D08EE"/>
    <w:rsid w:val="001D2D91"/>
    <w:rsid w:val="001E17BE"/>
    <w:rsid w:val="001E1849"/>
    <w:rsid w:val="002019EB"/>
    <w:rsid w:val="00213E3B"/>
    <w:rsid w:val="002254B3"/>
    <w:rsid w:val="00237764"/>
    <w:rsid w:val="0025204D"/>
    <w:rsid w:val="002573F2"/>
    <w:rsid w:val="002607F4"/>
    <w:rsid w:val="00261A58"/>
    <w:rsid w:val="00262DD3"/>
    <w:rsid w:val="00266074"/>
    <w:rsid w:val="002704CD"/>
    <w:rsid w:val="00273CF1"/>
    <w:rsid w:val="002740CA"/>
    <w:rsid w:val="002941DB"/>
    <w:rsid w:val="002B4FC7"/>
    <w:rsid w:val="002B5C68"/>
    <w:rsid w:val="002C1A64"/>
    <w:rsid w:val="002C2CD3"/>
    <w:rsid w:val="002C539D"/>
    <w:rsid w:val="002D2AEB"/>
    <w:rsid w:val="002D4DED"/>
    <w:rsid w:val="002E2341"/>
    <w:rsid w:val="002E3BC2"/>
    <w:rsid w:val="002E6ED8"/>
    <w:rsid w:val="002F3C8B"/>
    <w:rsid w:val="002F4BF1"/>
    <w:rsid w:val="0030497D"/>
    <w:rsid w:val="0030510F"/>
    <w:rsid w:val="00310918"/>
    <w:rsid w:val="00311266"/>
    <w:rsid w:val="00325287"/>
    <w:rsid w:val="00327116"/>
    <w:rsid w:val="00330F0E"/>
    <w:rsid w:val="00337FC4"/>
    <w:rsid w:val="00340630"/>
    <w:rsid w:val="0037477D"/>
    <w:rsid w:val="00374D3A"/>
    <w:rsid w:val="003818DF"/>
    <w:rsid w:val="003978E4"/>
    <w:rsid w:val="003B1500"/>
    <w:rsid w:val="003C2F3D"/>
    <w:rsid w:val="003D3E01"/>
    <w:rsid w:val="003D47B0"/>
    <w:rsid w:val="003E1346"/>
    <w:rsid w:val="003E208D"/>
    <w:rsid w:val="003F78D2"/>
    <w:rsid w:val="00401594"/>
    <w:rsid w:val="00402081"/>
    <w:rsid w:val="00420653"/>
    <w:rsid w:val="0042396A"/>
    <w:rsid w:val="0042704D"/>
    <w:rsid w:val="00434960"/>
    <w:rsid w:val="00440915"/>
    <w:rsid w:val="00446785"/>
    <w:rsid w:val="00451005"/>
    <w:rsid w:val="00452DAA"/>
    <w:rsid w:val="00453646"/>
    <w:rsid w:val="00465CFF"/>
    <w:rsid w:val="00470D00"/>
    <w:rsid w:val="00471DF0"/>
    <w:rsid w:val="0047792F"/>
    <w:rsid w:val="0048589F"/>
    <w:rsid w:val="00492D5B"/>
    <w:rsid w:val="00493DA8"/>
    <w:rsid w:val="004A68E5"/>
    <w:rsid w:val="004A6E05"/>
    <w:rsid w:val="004B0B2D"/>
    <w:rsid w:val="004B260C"/>
    <w:rsid w:val="004B60C2"/>
    <w:rsid w:val="004B7D02"/>
    <w:rsid w:val="004C158D"/>
    <w:rsid w:val="004C179C"/>
    <w:rsid w:val="004E355F"/>
    <w:rsid w:val="004E6D94"/>
    <w:rsid w:val="00506E17"/>
    <w:rsid w:val="00531D2A"/>
    <w:rsid w:val="00536AD4"/>
    <w:rsid w:val="00540858"/>
    <w:rsid w:val="005435C8"/>
    <w:rsid w:val="00555408"/>
    <w:rsid w:val="00560C93"/>
    <w:rsid w:val="00596F12"/>
    <w:rsid w:val="005B797A"/>
    <w:rsid w:val="005C49CE"/>
    <w:rsid w:val="005C70A6"/>
    <w:rsid w:val="005D1533"/>
    <w:rsid w:val="005D4D2E"/>
    <w:rsid w:val="005E3FB6"/>
    <w:rsid w:val="005F171C"/>
    <w:rsid w:val="00611002"/>
    <w:rsid w:val="006168F4"/>
    <w:rsid w:val="00620C64"/>
    <w:rsid w:val="00635222"/>
    <w:rsid w:val="0065581E"/>
    <w:rsid w:val="0066108B"/>
    <w:rsid w:val="00666B65"/>
    <w:rsid w:val="0067506B"/>
    <w:rsid w:val="00694C5B"/>
    <w:rsid w:val="006C2862"/>
    <w:rsid w:val="006D0C98"/>
    <w:rsid w:val="006E13FA"/>
    <w:rsid w:val="006E1EBE"/>
    <w:rsid w:val="006F084D"/>
    <w:rsid w:val="0070562B"/>
    <w:rsid w:val="0071019F"/>
    <w:rsid w:val="00725BB0"/>
    <w:rsid w:val="0073241E"/>
    <w:rsid w:val="007412FE"/>
    <w:rsid w:val="007438DD"/>
    <w:rsid w:val="00754927"/>
    <w:rsid w:val="00761895"/>
    <w:rsid w:val="0076407D"/>
    <w:rsid w:val="00771ECE"/>
    <w:rsid w:val="007761B2"/>
    <w:rsid w:val="00782F9A"/>
    <w:rsid w:val="00790817"/>
    <w:rsid w:val="00794E57"/>
    <w:rsid w:val="007F4025"/>
    <w:rsid w:val="00817958"/>
    <w:rsid w:val="00825702"/>
    <w:rsid w:val="00825D3F"/>
    <w:rsid w:val="008328D6"/>
    <w:rsid w:val="00833566"/>
    <w:rsid w:val="00840E60"/>
    <w:rsid w:val="008655E8"/>
    <w:rsid w:val="0087471D"/>
    <w:rsid w:val="0088307A"/>
    <w:rsid w:val="00892989"/>
    <w:rsid w:val="008943C9"/>
    <w:rsid w:val="008A5C09"/>
    <w:rsid w:val="008B76D2"/>
    <w:rsid w:val="008D4CE2"/>
    <w:rsid w:val="008D5847"/>
    <w:rsid w:val="008E71D6"/>
    <w:rsid w:val="008F68DF"/>
    <w:rsid w:val="009215A7"/>
    <w:rsid w:val="0093075B"/>
    <w:rsid w:val="00956450"/>
    <w:rsid w:val="00963664"/>
    <w:rsid w:val="00963994"/>
    <w:rsid w:val="00964C13"/>
    <w:rsid w:val="00966307"/>
    <w:rsid w:val="00973317"/>
    <w:rsid w:val="00973923"/>
    <w:rsid w:val="0098258C"/>
    <w:rsid w:val="0098346D"/>
    <w:rsid w:val="009B652B"/>
    <w:rsid w:val="009C2EC1"/>
    <w:rsid w:val="009C64D2"/>
    <w:rsid w:val="009D3293"/>
    <w:rsid w:val="009D37FB"/>
    <w:rsid w:val="009E1D0F"/>
    <w:rsid w:val="009F5AAE"/>
    <w:rsid w:val="00A02C05"/>
    <w:rsid w:val="00A06DA3"/>
    <w:rsid w:val="00A13DFF"/>
    <w:rsid w:val="00A1771C"/>
    <w:rsid w:val="00A2429D"/>
    <w:rsid w:val="00A36F75"/>
    <w:rsid w:val="00A5798A"/>
    <w:rsid w:val="00A62F8E"/>
    <w:rsid w:val="00A63537"/>
    <w:rsid w:val="00A640ED"/>
    <w:rsid w:val="00A7251A"/>
    <w:rsid w:val="00A81457"/>
    <w:rsid w:val="00A86A2E"/>
    <w:rsid w:val="00A9202A"/>
    <w:rsid w:val="00A92964"/>
    <w:rsid w:val="00A95F19"/>
    <w:rsid w:val="00A97F35"/>
    <w:rsid w:val="00AA0191"/>
    <w:rsid w:val="00AA7A98"/>
    <w:rsid w:val="00AC7C4E"/>
    <w:rsid w:val="00AD1898"/>
    <w:rsid w:val="00AE4B52"/>
    <w:rsid w:val="00AF09DE"/>
    <w:rsid w:val="00AF5DB8"/>
    <w:rsid w:val="00B004A3"/>
    <w:rsid w:val="00B00F04"/>
    <w:rsid w:val="00B02CF4"/>
    <w:rsid w:val="00B24574"/>
    <w:rsid w:val="00B27E6E"/>
    <w:rsid w:val="00B30402"/>
    <w:rsid w:val="00B309AB"/>
    <w:rsid w:val="00B41AEC"/>
    <w:rsid w:val="00B42483"/>
    <w:rsid w:val="00B4269F"/>
    <w:rsid w:val="00B453E9"/>
    <w:rsid w:val="00B52A6A"/>
    <w:rsid w:val="00B565E1"/>
    <w:rsid w:val="00B56CD2"/>
    <w:rsid w:val="00B61071"/>
    <w:rsid w:val="00B63DC9"/>
    <w:rsid w:val="00B65B37"/>
    <w:rsid w:val="00B670CF"/>
    <w:rsid w:val="00B73A71"/>
    <w:rsid w:val="00B83443"/>
    <w:rsid w:val="00B84257"/>
    <w:rsid w:val="00B850C4"/>
    <w:rsid w:val="00B95395"/>
    <w:rsid w:val="00BA488B"/>
    <w:rsid w:val="00BB68AD"/>
    <w:rsid w:val="00BB6C53"/>
    <w:rsid w:val="00BC5118"/>
    <w:rsid w:val="00BC597D"/>
    <w:rsid w:val="00BD077E"/>
    <w:rsid w:val="00BD56DD"/>
    <w:rsid w:val="00BE5C1E"/>
    <w:rsid w:val="00C1293C"/>
    <w:rsid w:val="00C36E29"/>
    <w:rsid w:val="00C40AC7"/>
    <w:rsid w:val="00C57714"/>
    <w:rsid w:val="00C65607"/>
    <w:rsid w:val="00C65F61"/>
    <w:rsid w:val="00C6612E"/>
    <w:rsid w:val="00C74BED"/>
    <w:rsid w:val="00C76504"/>
    <w:rsid w:val="00C772CF"/>
    <w:rsid w:val="00C929A2"/>
    <w:rsid w:val="00C93AC7"/>
    <w:rsid w:val="00CA7BE7"/>
    <w:rsid w:val="00CE70DB"/>
    <w:rsid w:val="00D04BD4"/>
    <w:rsid w:val="00D305B9"/>
    <w:rsid w:val="00D4124B"/>
    <w:rsid w:val="00D4561E"/>
    <w:rsid w:val="00D46150"/>
    <w:rsid w:val="00D56291"/>
    <w:rsid w:val="00D70233"/>
    <w:rsid w:val="00D7038B"/>
    <w:rsid w:val="00D73E71"/>
    <w:rsid w:val="00D95254"/>
    <w:rsid w:val="00DA17E9"/>
    <w:rsid w:val="00DC4477"/>
    <w:rsid w:val="00DD0638"/>
    <w:rsid w:val="00E00F22"/>
    <w:rsid w:val="00E02CF2"/>
    <w:rsid w:val="00E02FA3"/>
    <w:rsid w:val="00E27099"/>
    <w:rsid w:val="00E337BE"/>
    <w:rsid w:val="00E3670C"/>
    <w:rsid w:val="00E54804"/>
    <w:rsid w:val="00E5694A"/>
    <w:rsid w:val="00E61896"/>
    <w:rsid w:val="00E70996"/>
    <w:rsid w:val="00E723D5"/>
    <w:rsid w:val="00E74B9B"/>
    <w:rsid w:val="00E7600C"/>
    <w:rsid w:val="00E9166D"/>
    <w:rsid w:val="00EA1D8C"/>
    <w:rsid w:val="00EA7A2A"/>
    <w:rsid w:val="00EB5906"/>
    <w:rsid w:val="00EC6D52"/>
    <w:rsid w:val="00EE2133"/>
    <w:rsid w:val="00EF22F7"/>
    <w:rsid w:val="00EF3100"/>
    <w:rsid w:val="00EF7EA3"/>
    <w:rsid w:val="00F005E5"/>
    <w:rsid w:val="00F02867"/>
    <w:rsid w:val="00F05E09"/>
    <w:rsid w:val="00F1211D"/>
    <w:rsid w:val="00F13B8D"/>
    <w:rsid w:val="00F14DE5"/>
    <w:rsid w:val="00F17417"/>
    <w:rsid w:val="00F200B6"/>
    <w:rsid w:val="00F24763"/>
    <w:rsid w:val="00F26E63"/>
    <w:rsid w:val="00F30860"/>
    <w:rsid w:val="00F32B02"/>
    <w:rsid w:val="00F342E2"/>
    <w:rsid w:val="00F43476"/>
    <w:rsid w:val="00F50FF5"/>
    <w:rsid w:val="00F56914"/>
    <w:rsid w:val="00F62986"/>
    <w:rsid w:val="00F65385"/>
    <w:rsid w:val="00F65BC0"/>
    <w:rsid w:val="00F71BBA"/>
    <w:rsid w:val="00F8572A"/>
    <w:rsid w:val="00F85F0A"/>
    <w:rsid w:val="00F87809"/>
    <w:rsid w:val="00FE2321"/>
    <w:rsid w:val="00FE382A"/>
    <w:rsid w:val="7C90F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2A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CF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73CF1"/>
    <w:pPr>
      <w:keepNext/>
      <w:keepLines/>
      <w:spacing w:before="40" w:after="0"/>
      <w:outlineLvl w:val="1"/>
    </w:pPr>
    <w:rPr>
      <w:rFonts w:asciiTheme="majorHAnsi" w:eastAsiaTheme="majorEastAsia" w:hAnsiTheme="majorHAnsi" w:cstheme="majorBidi"/>
      <w:b/>
      <w:color w:val="833C0B" w:themeColor="accent2" w:themeShade="80"/>
      <w:sz w:val="26"/>
      <w:szCs w:val="26"/>
    </w:rPr>
  </w:style>
  <w:style w:type="paragraph" w:styleId="Heading3">
    <w:name w:val="heading 3"/>
    <w:basedOn w:val="Normal"/>
    <w:next w:val="Normal"/>
    <w:link w:val="Heading3Char"/>
    <w:uiPriority w:val="9"/>
    <w:unhideWhenUsed/>
    <w:qFormat/>
    <w:rsid w:val="00273CF1"/>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Heading4">
    <w:name w:val="heading 4"/>
    <w:basedOn w:val="Normal"/>
    <w:next w:val="Normal"/>
    <w:link w:val="Heading4Char"/>
    <w:uiPriority w:val="9"/>
    <w:unhideWhenUsed/>
    <w:qFormat/>
    <w:rsid w:val="000B1B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F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73CF1"/>
    <w:rPr>
      <w:rFonts w:asciiTheme="majorHAnsi" w:eastAsiaTheme="majorEastAsia" w:hAnsiTheme="majorHAnsi" w:cstheme="majorBidi"/>
      <w:b/>
      <w:color w:val="833C0B" w:themeColor="accent2" w:themeShade="80"/>
      <w:sz w:val="26"/>
      <w:szCs w:val="26"/>
    </w:rPr>
  </w:style>
  <w:style w:type="character" w:styleId="Hyperlink">
    <w:name w:val="Hyperlink"/>
    <w:basedOn w:val="DefaultParagraphFont"/>
    <w:uiPriority w:val="99"/>
    <w:unhideWhenUsed/>
    <w:rsid w:val="0037477D"/>
    <w:rPr>
      <w:color w:val="0563C1" w:themeColor="hyperlink"/>
      <w:u w:val="single"/>
    </w:rPr>
  </w:style>
  <w:style w:type="character" w:customStyle="1" w:styleId="Heading3Char">
    <w:name w:val="Heading 3 Char"/>
    <w:basedOn w:val="DefaultParagraphFont"/>
    <w:link w:val="Heading3"/>
    <w:uiPriority w:val="9"/>
    <w:rsid w:val="00273CF1"/>
    <w:rPr>
      <w:rFonts w:asciiTheme="majorHAnsi" w:eastAsiaTheme="majorEastAsia" w:hAnsiTheme="majorHAnsi" w:cstheme="majorBidi"/>
      <w:color w:val="833C0B" w:themeColor="accent2" w:themeShade="80"/>
      <w:sz w:val="24"/>
      <w:szCs w:val="24"/>
    </w:rPr>
  </w:style>
  <w:style w:type="paragraph" w:customStyle="1" w:styleId="EndNoteBibliographyTitle">
    <w:name w:val="EndNote Bibliography Title"/>
    <w:basedOn w:val="Normal"/>
    <w:link w:val="EndNoteBibliographyTitleChar"/>
    <w:rsid w:val="00B41AE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41AEC"/>
    <w:rPr>
      <w:rFonts w:ascii="Calibri" w:hAnsi="Calibri"/>
      <w:noProof/>
    </w:rPr>
  </w:style>
  <w:style w:type="paragraph" w:customStyle="1" w:styleId="EndNoteBibliography">
    <w:name w:val="EndNote Bibliography"/>
    <w:basedOn w:val="Normal"/>
    <w:link w:val="EndNoteBibliographyChar"/>
    <w:rsid w:val="00B41AE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41AEC"/>
    <w:rPr>
      <w:rFonts w:ascii="Calibri" w:hAnsi="Calibri"/>
      <w:noProof/>
    </w:rPr>
  </w:style>
  <w:style w:type="paragraph" w:styleId="Title">
    <w:name w:val="Title"/>
    <w:basedOn w:val="Normal"/>
    <w:next w:val="Normal"/>
    <w:link w:val="TitleChar"/>
    <w:uiPriority w:val="10"/>
    <w:qFormat/>
    <w:rsid w:val="00AA7A98"/>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A7A98"/>
    <w:rPr>
      <w:rFonts w:asciiTheme="majorHAnsi" w:eastAsiaTheme="majorEastAsia" w:hAnsiTheme="majorHAnsi" w:cstheme="majorBidi"/>
      <w:b/>
      <w:bCs/>
      <w:kern w:val="28"/>
      <w:sz w:val="32"/>
      <w:szCs w:val="32"/>
    </w:rPr>
  </w:style>
  <w:style w:type="paragraph" w:styleId="NoSpacing">
    <w:name w:val="No Spacing"/>
    <w:uiPriority w:val="1"/>
    <w:qFormat/>
    <w:rsid w:val="00964C13"/>
    <w:pPr>
      <w:spacing w:after="0" w:line="240" w:lineRule="auto"/>
    </w:pPr>
  </w:style>
  <w:style w:type="paragraph" w:styleId="Caption">
    <w:name w:val="caption"/>
    <w:basedOn w:val="Normal"/>
    <w:next w:val="Normal"/>
    <w:uiPriority w:val="35"/>
    <w:unhideWhenUsed/>
    <w:qFormat/>
    <w:rsid w:val="008929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C70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A6"/>
    <w:rPr>
      <w:rFonts w:ascii="Segoe UI" w:hAnsi="Segoe UI" w:cs="Segoe UI"/>
      <w:sz w:val="18"/>
      <w:szCs w:val="18"/>
    </w:rPr>
  </w:style>
  <w:style w:type="table" w:styleId="TableGrid">
    <w:name w:val="Table Grid"/>
    <w:basedOn w:val="TableNormal"/>
    <w:uiPriority w:val="39"/>
    <w:rsid w:val="000F1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B1B58"/>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9215A7"/>
    <w:rPr>
      <w:sz w:val="16"/>
      <w:szCs w:val="16"/>
    </w:rPr>
  </w:style>
  <w:style w:type="paragraph" w:styleId="CommentText">
    <w:name w:val="annotation text"/>
    <w:basedOn w:val="Normal"/>
    <w:link w:val="CommentTextChar"/>
    <w:uiPriority w:val="99"/>
    <w:semiHidden/>
    <w:unhideWhenUsed/>
    <w:rsid w:val="009215A7"/>
    <w:pPr>
      <w:spacing w:line="240" w:lineRule="auto"/>
    </w:pPr>
    <w:rPr>
      <w:sz w:val="20"/>
      <w:szCs w:val="20"/>
    </w:rPr>
  </w:style>
  <w:style w:type="character" w:customStyle="1" w:styleId="CommentTextChar">
    <w:name w:val="Comment Text Char"/>
    <w:basedOn w:val="DefaultParagraphFont"/>
    <w:link w:val="CommentText"/>
    <w:uiPriority w:val="99"/>
    <w:semiHidden/>
    <w:rsid w:val="009215A7"/>
    <w:rPr>
      <w:sz w:val="20"/>
      <w:szCs w:val="20"/>
    </w:rPr>
  </w:style>
  <w:style w:type="paragraph" w:styleId="CommentSubject">
    <w:name w:val="annotation subject"/>
    <w:basedOn w:val="CommentText"/>
    <w:next w:val="CommentText"/>
    <w:link w:val="CommentSubjectChar"/>
    <w:uiPriority w:val="99"/>
    <w:semiHidden/>
    <w:unhideWhenUsed/>
    <w:rsid w:val="009215A7"/>
    <w:rPr>
      <w:b/>
      <w:bCs/>
    </w:rPr>
  </w:style>
  <w:style w:type="character" w:customStyle="1" w:styleId="CommentSubjectChar">
    <w:name w:val="Comment Subject Char"/>
    <w:basedOn w:val="CommentTextChar"/>
    <w:link w:val="CommentSubject"/>
    <w:uiPriority w:val="99"/>
    <w:semiHidden/>
    <w:rsid w:val="009215A7"/>
    <w:rPr>
      <w:b/>
      <w:bCs/>
      <w:sz w:val="20"/>
      <w:szCs w:val="20"/>
    </w:rPr>
  </w:style>
  <w:style w:type="paragraph" w:styleId="Revision">
    <w:name w:val="Revision"/>
    <w:hidden/>
    <w:uiPriority w:val="99"/>
    <w:semiHidden/>
    <w:rsid w:val="00266074"/>
    <w:pPr>
      <w:spacing w:after="0" w:line="240" w:lineRule="auto"/>
    </w:pPr>
  </w:style>
  <w:style w:type="paragraph" w:styleId="DocumentMap">
    <w:name w:val="Document Map"/>
    <w:basedOn w:val="Normal"/>
    <w:link w:val="DocumentMapChar"/>
    <w:uiPriority w:val="99"/>
    <w:semiHidden/>
    <w:unhideWhenUsed/>
    <w:rsid w:val="0026607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66074"/>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CF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73CF1"/>
    <w:pPr>
      <w:keepNext/>
      <w:keepLines/>
      <w:spacing w:before="40" w:after="0"/>
      <w:outlineLvl w:val="1"/>
    </w:pPr>
    <w:rPr>
      <w:rFonts w:asciiTheme="majorHAnsi" w:eastAsiaTheme="majorEastAsia" w:hAnsiTheme="majorHAnsi" w:cstheme="majorBidi"/>
      <w:b/>
      <w:color w:val="833C0B" w:themeColor="accent2" w:themeShade="80"/>
      <w:sz w:val="26"/>
      <w:szCs w:val="26"/>
    </w:rPr>
  </w:style>
  <w:style w:type="paragraph" w:styleId="Heading3">
    <w:name w:val="heading 3"/>
    <w:basedOn w:val="Normal"/>
    <w:next w:val="Normal"/>
    <w:link w:val="Heading3Char"/>
    <w:uiPriority w:val="9"/>
    <w:unhideWhenUsed/>
    <w:qFormat/>
    <w:rsid w:val="00273CF1"/>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Heading4">
    <w:name w:val="heading 4"/>
    <w:basedOn w:val="Normal"/>
    <w:next w:val="Normal"/>
    <w:link w:val="Heading4Char"/>
    <w:uiPriority w:val="9"/>
    <w:unhideWhenUsed/>
    <w:qFormat/>
    <w:rsid w:val="000B1B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F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73CF1"/>
    <w:rPr>
      <w:rFonts w:asciiTheme="majorHAnsi" w:eastAsiaTheme="majorEastAsia" w:hAnsiTheme="majorHAnsi" w:cstheme="majorBidi"/>
      <w:b/>
      <w:color w:val="833C0B" w:themeColor="accent2" w:themeShade="80"/>
      <w:sz w:val="26"/>
      <w:szCs w:val="26"/>
    </w:rPr>
  </w:style>
  <w:style w:type="character" w:styleId="Hyperlink">
    <w:name w:val="Hyperlink"/>
    <w:basedOn w:val="DefaultParagraphFont"/>
    <w:uiPriority w:val="99"/>
    <w:unhideWhenUsed/>
    <w:rsid w:val="0037477D"/>
    <w:rPr>
      <w:color w:val="0563C1" w:themeColor="hyperlink"/>
      <w:u w:val="single"/>
    </w:rPr>
  </w:style>
  <w:style w:type="character" w:customStyle="1" w:styleId="Heading3Char">
    <w:name w:val="Heading 3 Char"/>
    <w:basedOn w:val="DefaultParagraphFont"/>
    <w:link w:val="Heading3"/>
    <w:uiPriority w:val="9"/>
    <w:rsid w:val="00273CF1"/>
    <w:rPr>
      <w:rFonts w:asciiTheme="majorHAnsi" w:eastAsiaTheme="majorEastAsia" w:hAnsiTheme="majorHAnsi" w:cstheme="majorBidi"/>
      <w:color w:val="833C0B" w:themeColor="accent2" w:themeShade="80"/>
      <w:sz w:val="24"/>
      <w:szCs w:val="24"/>
    </w:rPr>
  </w:style>
  <w:style w:type="paragraph" w:customStyle="1" w:styleId="EndNoteBibliographyTitle">
    <w:name w:val="EndNote Bibliography Title"/>
    <w:basedOn w:val="Normal"/>
    <w:link w:val="EndNoteBibliographyTitleChar"/>
    <w:rsid w:val="00B41AE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41AEC"/>
    <w:rPr>
      <w:rFonts w:ascii="Calibri" w:hAnsi="Calibri"/>
      <w:noProof/>
    </w:rPr>
  </w:style>
  <w:style w:type="paragraph" w:customStyle="1" w:styleId="EndNoteBibliography">
    <w:name w:val="EndNote Bibliography"/>
    <w:basedOn w:val="Normal"/>
    <w:link w:val="EndNoteBibliographyChar"/>
    <w:rsid w:val="00B41AE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41AEC"/>
    <w:rPr>
      <w:rFonts w:ascii="Calibri" w:hAnsi="Calibri"/>
      <w:noProof/>
    </w:rPr>
  </w:style>
  <w:style w:type="paragraph" w:styleId="Title">
    <w:name w:val="Title"/>
    <w:basedOn w:val="Normal"/>
    <w:next w:val="Normal"/>
    <w:link w:val="TitleChar"/>
    <w:uiPriority w:val="10"/>
    <w:qFormat/>
    <w:rsid w:val="00AA7A98"/>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A7A98"/>
    <w:rPr>
      <w:rFonts w:asciiTheme="majorHAnsi" w:eastAsiaTheme="majorEastAsia" w:hAnsiTheme="majorHAnsi" w:cstheme="majorBidi"/>
      <w:b/>
      <w:bCs/>
      <w:kern w:val="28"/>
      <w:sz w:val="32"/>
      <w:szCs w:val="32"/>
    </w:rPr>
  </w:style>
  <w:style w:type="paragraph" w:styleId="NoSpacing">
    <w:name w:val="No Spacing"/>
    <w:uiPriority w:val="1"/>
    <w:qFormat/>
    <w:rsid w:val="00964C13"/>
    <w:pPr>
      <w:spacing w:after="0" w:line="240" w:lineRule="auto"/>
    </w:pPr>
  </w:style>
  <w:style w:type="paragraph" w:styleId="Caption">
    <w:name w:val="caption"/>
    <w:basedOn w:val="Normal"/>
    <w:next w:val="Normal"/>
    <w:uiPriority w:val="35"/>
    <w:unhideWhenUsed/>
    <w:qFormat/>
    <w:rsid w:val="008929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C70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A6"/>
    <w:rPr>
      <w:rFonts w:ascii="Segoe UI" w:hAnsi="Segoe UI" w:cs="Segoe UI"/>
      <w:sz w:val="18"/>
      <w:szCs w:val="18"/>
    </w:rPr>
  </w:style>
  <w:style w:type="table" w:styleId="TableGrid">
    <w:name w:val="Table Grid"/>
    <w:basedOn w:val="TableNormal"/>
    <w:uiPriority w:val="39"/>
    <w:rsid w:val="000F1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B1B58"/>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9215A7"/>
    <w:rPr>
      <w:sz w:val="16"/>
      <w:szCs w:val="16"/>
    </w:rPr>
  </w:style>
  <w:style w:type="paragraph" w:styleId="CommentText">
    <w:name w:val="annotation text"/>
    <w:basedOn w:val="Normal"/>
    <w:link w:val="CommentTextChar"/>
    <w:uiPriority w:val="99"/>
    <w:semiHidden/>
    <w:unhideWhenUsed/>
    <w:rsid w:val="009215A7"/>
    <w:pPr>
      <w:spacing w:line="240" w:lineRule="auto"/>
    </w:pPr>
    <w:rPr>
      <w:sz w:val="20"/>
      <w:szCs w:val="20"/>
    </w:rPr>
  </w:style>
  <w:style w:type="character" w:customStyle="1" w:styleId="CommentTextChar">
    <w:name w:val="Comment Text Char"/>
    <w:basedOn w:val="DefaultParagraphFont"/>
    <w:link w:val="CommentText"/>
    <w:uiPriority w:val="99"/>
    <w:semiHidden/>
    <w:rsid w:val="009215A7"/>
    <w:rPr>
      <w:sz w:val="20"/>
      <w:szCs w:val="20"/>
    </w:rPr>
  </w:style>
  <w:style w:type="paragraph" w:styleId="CommentSubject">
    <w:name w:val="annotation subject"/>
    <w:basedOn w:val="CommentText"/>
    <w:next w:val="CommentText"/>
    <w:link w:val="CommentSubjectChar"/>
    <w:uiPriority w:val="99"/>
    <w:semiHidden/>
    <w:unhideWhenUsed/>
    <w:rsid w:val="009215A7"/>
    <w:rPr>
      <w:b/>
      <w:bCs/>
    </w:rPr>
  </w:style>
  <w:style w:type="character" w:customStyle="1" w:styleId="CommentSubjectChar">
    <w:name w:val="Comment Subject Char"/>
    <w:basedOn w:val="CommentTextChar"/>
    <w:link w:val="CommentSubject"/>
    <w:uiPriority w:val="99"/>
    <w:semiHidden/>
    <w:rsid w:val="009215A7"/>
    <w:rPr>
      <w:b/>
      <w:bCs/>
      <w:sz w:val="20"/>
      <w:szCs w:val="20"/>
    </w:rPr>
  </w:style>
  <w:style w:type="paragraph" w:styleId="Revision">
    <w:name w:val="Revision"/>
    <w:hidden/>
    <w:uiPriority w:val="99"/>
    <w:semiHidden/>
    <w:rsid w:val="00266074"/>
    <w:pPr>
      <w:spacing w:after="0" w:line="240" w:lineRule="auto"/>
    </w:pPr>
  </w:style>
  <w:style w:type="paragraph" w:styleId="DocumentMap">
    <w:name w:val="Document Map"/>
    <w:basedOn w:val="Normal"/>
    <w:link w:val="DocumentMapChar"/>
    <w:uiPriority w:val="99"/>
    <w:semiHidden/>
    <w:unhideWhenUsed/>
    <w:rsid w:val="0026607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660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830">
      <w:bodyDiv w:val="1"/>
      <w:marLeft w:val="0"/>
      <w:marRight w:val="0"/>
      <w:marTop w:val="0"/>
      <w:marBottom w:val="0"/>
      <w:divBdr>
        <w:top w:val="none" w:sz="0" w:space="0" w:color="auto"/>
        <w:left w:val="none" w:sz="0" w:space="0" w:color="auto"/>
        <w:bottom w:val="none" w:sz="0" w:space="0" w:color="auto"/>
        <w:right w:val="none" w:sz="0" w:space="0" w:color="auto"/>
      </w:divBdr>
      <w:divsChild>
        <w:div w:id="85463895">
          <w:marLeft w:val="0"/>
          <w:marRight w:val="0"/>
          <w:marTop w:val="0"/>
          <w:marBottom w:val="0"/>
          <w:divBdr>
            <w:top w:val="none" w:sz="0" w:space="0" w:color="auto"/>
            <w:left w:val="none" w:sz="0" w:space="0" w:color="auto"/>
            <w:bottom w:val="none" w:sz="0" w:space="0" w:color="auto"/>
            <w:right w:val="none" w:sz="0" w:space="0" w:color="auto"/>
          </w:divBdr>
        </w:div>
        <w:div w:id="110050780">
          <w:marLeft w:val="0"/>
          <w:marRight w:val="0"/>
          <w:marTop w:val="0"/>
          <w:marBottom w:val="0"/>
          <w:divBdr>
            <w:top w:val="none" w:sz="0" w:space="0" w:color="auto"/>
            <w:left w:val="none" w:sz="0" w:space="0" w:color="auto"/>
            <w:bottom w:val="none" w:sz="0" w:space="0" w:color="auto"/>
            <w:right w:val="none" w:sz="0" w:space="0" w:color="auto"/>
          </w:divBdr>
        </w:div>
        <w:div w:id="696275372">
          <w:marLeft w:val="0"/>
          <w:marRight w:val="0"/>
          <w:marTop w:val="0"/>
          <w:marBottom w:val="0"/>
          <w:divBdr>
            <w:top w:val="none" w:sz="0" w:space="0" w:color="auto"/>
            <w:left w:val="none" w:sz="0" w:space="0" w:color="auto"/>
            <w:bottom w:val="none" w:sz="0" w:space="0" w:color="auto"/>
            <w:right w:val="none" w:sz="0" w:space="0" w:color="auto"/>
          </w:divBdr>
        </w:div>
        <w:div w:id="1030111223">
          <w:marLeft w:val="0"/>
          <w:marRight w:val="0"/>
          <w:marTop w:val="0"/>
          <w:marBottom w:val="0"/>
          <w:divBdr>
            <w:top w:val="none" w:sz="0" w:space="0" w:color="auto"/>
            <w:left w:val="none" w:sz="0" w:space="0" w:color="auto"/>
            <w:bottom w:val="none" w:sz="0" w:space="0" w:color="auto"/>
            <w:right w:val="none" w:sz="0" w:space="0" w:color="auto"/>
          </w:divBdr>
        </w:div>
        <w:div w:id="1301374472">
          <w:marLeft w:val="0"/>
          <w:marRight w:val="0"/>
          <w:marTop w:val="0"/>
          <w:marBottom w:val="0"/>
          <w:divBdr>
            <w:top w:val="none" w:sz="0" w:space="0" w:color="auto"/>
            <w:left w:val="none" w:sz="0" w:space="0" w:color="auto"/>
            <w:bottom w:val="none" w:sz="0" w:space="0" w:color="auto"/>
            <w:right w:val="none" w:sz="0" w:space="0" w:color="auto"/>
          </w:divBdr>
        </w:div>
        <w:div w:id="1614286759">
          <w:marLeft w:val="0"/>
          <w:marRight w:val="0"/>
          <w:marTop w:val="0"/>
          <w:marBottom w:val="0"/>
          <w:divBdr>
            <w:top w:val="none" w:sz="0" w:space="0" w:color="auto"/>
            <w:left w:val="none" w:sz="0" w:space="0" w:color="auto"/>
            <w:bottom w:val="none" w:sz="0" w:space="0" w:color="auto"/>
            <w:right w:val="none" w:sz="0" w:space="0" w:color="auto"/>
          </w:divBdr>
        </w:div>
      </w:divsChild>
    </w:div>
    <w:div w:id="252129681">
      <w:bodyDiv w:val="1"/>
      <w:marLeft w:val="0"/>
      <w:marRight w:val="0"/>
      <w:marTop w:val="0"/>
      <w:marBottom w:val="0"/>
      <w:divBdr>
        <w:top w:val="none" w:sz="0" w:space="0" w:color="auto"/>
        <w:left w:val="none" w:sz="0" w:space="0" w:color="auto"/>
        <w:bottom w:val="none" w:sz="0" w:space="0" w:color="auto"/>
        <w:right w:val="none" w:sz="0" w:space="0" w:color="auto"/>
      </w:divBdr>
    </w:div>
    <w:div w:id="253242456">
      <w:bodyDiv w:val="1"/>
      <w:marLeft w:val="0"/>
      <w:marRight w:val="0"/>
      <w:marTop w:val="0"/>
      <w:marBottom w:val="0"/>
      <w:divBdr>
        <w:top w:val="none" w:sz="0" w:space="0" w:color="auto"/>
        <w:left w:val="none" w:sz="0" w:space="0" w:color="auto"/>
        <w:bottom w:val="none" w:sz="0" w:space="0" w:color="auto"/>
        <w:right w:val="none" w:sz="0" w:space="0" w:color="auto"/>
      </w:divBdr>
    </w:div>
    <w:div w:id="806507367">
      <w:bodyDiv w:val="1"/>
      <w:marLeft w:val="0"/>
      <w:marRight w:val="0"/>
      <w:marTop w:val="0"/>
      <w:marBottom w:val="0"/>
      <w:divBdr>
        <w:top w:val="none" w:sz="0" w:space="0" w:color="auto"/>
        <w:left w:val="none" w:sz="0" w:space="0" w:color="auto"/>
        <w:bottom w:val="none" w:sz="0" w:space="0" w:color="auto"/>
        <w:right w:val="none" w:sz="0" w:space="0" w:color="auto"/>
      </w:divBdr>
    </w:div>
    <w:div w:id="828404044">
      <w:bodyDiv w:val="1"/>
      <w:marLeft w:val="0"/>
      <w:marRight w:val="0"/>
      <w:marTop w:val="0"/>
      <w:marBottom w:val="0"/>
      <w:divBdr>
        <w:top w:val="none" w:sz="0" w:space="0" w:color="auto"/>
        <w:left w:val="none" w:sz="0" w:space="0" w:color="auto"/>
        <w:bottom w:val="none" w:sz="0" w:space="0" w:color="auto"/>
        <w:right w:val="none" w:sz="0" w:space="0" w:color="auto"/>
      </w:divBdr>
    </w:div>
    <w:div w:id="1419909488">
      <w:bodyDiv w:val="1"/>
      <w:marLeft w:val="0"/>
      <w:marRight w:val="0"/>
      <w:marTop w:val="0"/>
      <w:marBottom w:val="0"/>
      <w:divBdr>
        <w:top w:val="none" w:sz="0" w:space="0" w:color="auto"/>
        <w:left w:val="none" w:sz="0" w:space="0" w:color="auto"/>
        <w:bottom w:val="none" w:sz="0" w:space="0" w:color="auto"/>
        <w:right w:val="none" w:sz="0" w:space="0" w:color="auto"/>
      </w:divBdr>
    </w:div>
    <w:div w:id="1449927862">
      <w:bodyDiv w:val="1"/>
      <w:marLeft w:val="0"/>
      <w:marRight w:val="0"/>
      <w:marTop w:val="0"/>
      <w:marBottom w:val="0"/>
      <w:divBdr>
        <w:top w:val="none" w:sz="0" w:space="0" w:color="auto"/>
        <w:left w:val="none" w:sz="0" w:space="0" w:color="auto"/>
        <w:bottom w:val="none" w:sz="0" w:space="0" w:color="auto"/>
        <w:right w:val="none" w:sz="0" w:space="0" w:color="auto"/>
      </w:divBdr>
    </w:div>
    <w:div w:id="14942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commentsExtended" Target="commentsExtended.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mailto:kohitij@vision.rutgers.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61F71397695B4886576DAAC6A06479" ma:contentTypeVersion="0" ma:contentTypeDescription="Create a new document." ma:contentTypeScope="" ma:versionID="c1ccbcb4dcaeb4f07bafba6dfa1ea51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A015D-B68A-4164-8734-CE6BC82333B7}">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00D841B-D239-4BB5-B0BB-1CCD6B25C31F}">
  <ds:schemaRefs>
    <ds:schemaRef ds:uri="http://schemas.microsoft.com/sharepoint/v3/contenttype/forms"/>
  </ds:schemaRefs>
</ds:datastoreItem>
</file>

<file path=customXml/itemProps3.xml><?xml version="1.0" encoding="utf-8"?>
<ds:datastoreItem xmlns:ds="http://schemas.openxmlformats.org/officeDocument/2006/customXml" ds:itemID="{8CAC8156-ACD3-45BA-96E1-263A00B47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C7F9686-C539-BC41-B0A3-779B1043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14</Pages>
  <Words>8358</Words>
  <Characters>47642</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Kohitij Kar</dc:creator>
  <cp:keywords/>
  <dc:description/>
  <cp:lastModifiedBy>Taku</cp:lastModifiedBy>
  <cp:revision>82</cp:revision>
  <cp:lastPrinted>2015-08-26T14:51:00Z</cp:lastPrinted>
  <dcterms:created xsi:type="dcterms:W3CDTF">2015-08-25T20:46:00Z</dcterms:created>
  <dcterms:modified xsi:type="dcterms:W3CDTF">2016-05-11T20:37:00Z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0x0101004F61F71397695B4886576DAAC6A06479</vt:lpwstr>
  </property>
  <property fmtid="{D5CDD505-2E9C-101B-9397-08002B2CF9AE}" pid="3" name="Mendeley Document_1">
    <vt:lpwstr>True</vt:lpwstr>
  </property>
  <property fmtid="{D5CDD505-2E9C-101B-9397-08002B2CF9AE}" pid="4" name="Mendeley User Name_1">
    <vt:lpwstr>taku.ito1@gmail.com@www.mendeley.com</vt:lpwstr>
  </property>
  <property fmtid="{D5CDD505-2E9C-101B-9397-08002B2CF9AE}" pid="5" name="Mendeley Citation Style_1">
    <vt:lpwstr>http://www.zotero.org/styles/the-journal-of-neuroscience</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http://www.zotero.org/styles/cerebral-cortex</vt:lpwstr>
  </property>
  <property fmtid="{D5CDD505-2E9C-101B-9397-08002B2CF9AE}" pid="9" name="Mendeley Recent Style Name 1_1">
    <vt:lpwstr>Cerebral Cortex</vt:lpwstr>
  </property>
  <property fmtid="{D5CDD505-2E9C-101B-9397-08002B2CF9AE}" pid="10" name="Mendeley Recent Style Id 2_1">
    <vt:lpwstr>http://www.zotero.org/styles/harvard1</vt:lpwstr>
  </property>
  <property fmtid="{D5CDD505-2E9C-101B-9397-08002B2CF9AE}" pid="11" name="Mendeley Recent Style Name 2_1">
    <vt:lpwstr>Harvard Reference format 1 (author-date)</vt:lpwstr>
  </property>
  <property fmtid="{D5CDD505-2E9C-101B-9397-08002B2CF9AE}" pid="12" name="Mendeley Recent Style Id 3_1">
    <vt:lpwstr>http://www.zotero.org/styles/ieee</vt:lpwstr>
  </property>
  <property fmtid="{D5CDD505-2E9C-101B-9397-08002B2CF9AE}" pid="13" name="Mendeley Recent Style Name 3_1">
    <vt:lpwstr>IEEE</vt:lpwstr>
  </property>
  <property fmtid="{D5CDD505-2E9C-101B-9397-08002B2CF9AE}" pid="14" name="Mendeley Recent Style Id 4_1">
    <vt:lpwstr>http://www.zotero.org/styles/modern-humanities-research-association</vt:lpwstr>
  </property>
  <property fmtid="{D5CDD505-2E9C-101B-9397-08002B2CF9AE}" pid="15" name="Mendeley Recent Style Name 4_1">
    <vt:lpwstr>Modern Humanities Research Association 3rd edition (note with bibliography)</vt:lpwstr>
  </property>
  <property fmtid="{D5CDD505-2E9C-101B-9397-08002B2CF9AE}" pid="16" name="Mendeley Recent Style Id 5_1">
    <vt:lpwstr>http://www.zotero.org/styles/modern-language-association</vt:lpwstr>
  </property>
  <property fmtid="{D5CDD505-2E9C-101B-9397-08002B2CF9AE}" pid="17" name="Mendeley Recent Style Name 5_1">
    <vt:lpwstr>Modern Language Association 7th edition</vt:lpwstr>
  </property>
  <property fmtid="{D5CDD505-2E9C-101B-9397-08002B2CF9AE}" pid="18" name="Mendeley Recent Style Id 6_1">
    <vt:lpwstr>http://www.zotero.org/styles/nature</vt:lpwstr>
  </property>
  <property fmtid="{D5CDD505-2E9C-101B-9397-08002B2CF9AE}" pid="19" name="Mendeley Recent Style Name 6_1">
    <vt:lpwstr>Nature</vt:lpwstr>
  </property>
  <property fmtid="{D5CDD505-2E9C-101B-9397-08002B2CF9AE}" pid="20" name="Mendeley Recent Style Id 7_1">
    <vt:lpwstr>http://www.zotero.org/styles/nature-neuroscience</vt:lpwstr>
  </property>
  <property fmtid="{D5CDD505-2E9C-101B-9397-08002B2CF9AE}" pid="21" name="Mendeley Recent Style Name 7_1">
    <vt:lpwstr>Nature Neuroscience</vt:lpwstr>
  </property>
  <property fmtid="{D5CDD505-2E9C-101B-9397-08002B2CF9AE}" pid="22" name="Mendeley Recent Style Id 8_1">
    <vt:lpwstr>http://www.zotero.org/styles/pnas</vt:lpwstr>
  </property>
  <property fmtid="{D5CDD505-2E9C-101B-9397-08002B2CF9AE}" pid="23" name="Mendeley Recent Style Name 8_1">
    <vt:lpwstr>Proceedings of the National Academy of Sciences of the United States of America</vt:lpwstr>
  </property>
  <property fmtid="{D5CDD505-2E9C-101B-9397-08002B2CF9AE}" pid="24" name="Mendeley Recent Style Id 9_1">
    <vt:lpwstr>http://www.zotero.org/styles/the-journal-of-neuroscience</vt:lpwstr>
  </property>
  <property fmtid="{D5CDD505-2E9C-101B-9397-08002B2CF9AE}" pid="25" name="Mendeley Recent Style Name 9_1">
    <vt:lpwstr>The Journal of Neuroscience</vt:lpwstr>
  </property>
</Properties>
</file>